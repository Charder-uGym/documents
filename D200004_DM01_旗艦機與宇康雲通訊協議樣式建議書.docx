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AD" w:rsidRPr="00C1398E" w:rsidRDefault="00D06BAD" w:rsidP="00D06BAD">
      <w:pPr>
        <w:jc w:val="center"/>
        <w:rPr>
          <w:sz w:val="32"/>
          <w:szCs w:val="32"/>
        </w:rPr>
      </w:pPr>
      <w:r w:rsidRPr="00C1398E">
        <w:rPr>
          <w:rFonts w:hint="eastAsia"/>
          <w:sz w:val="32"/>
          <w:szCs w:val="32"/>
        </w:rPr>
        <w:t>旗艦機與宇康雲通訊協議</w:t>
      </w:r>
      <w:r w:rsidR="00FF54D9">
        <w:rPr>
          <w:rFonts w:hint="eastAsia"/>
          <w:sz w:val="32"/>
          <w:szCs w:val="32"/>
        </w:rPr>
        <w:t>樣式</w:t>
      </w:r>
      <w:r w:rsidRPr="00C1398E">
        <w:rPr>
          <w:rFonts w:hint="eastAsia"/>
          <w:sz w:val="32"/>
          <w:szCs w:val="32"/>
        </w:rPr>
        <w:t>建議書</w:t>
      </w:r>
    </w:p>
    <w:p w:rsidR="00D06BAD" w:rsidRPr="00C1398E" w:rsidRDefault="00D06BAD" w:rsidP="00D06BAD">
      <w:pPr>
        <w:jc w:val="center"/>
        <w:rPr>
          <w:sz w:val="32"/>
          <w:szCs w:val="32"/>
        </w:rPr>
      </w:pPr>
      <w:r w:rsidRPr="00C1398E">
        <w:rPr>
          <w:rFonts w:hint="eastAsia"/>
          <w:sz w:val="32"/>
          <w:szCs w:val="32"/>
        </w:rPr>
        <w:t>(Preliminary)</w:t>
      </w:r>
    </w:p>
    <w:p w:rsidR="00D06BAD" w:rsidRDefault="00D06BAD" w:rsidP="00D06BAD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Doc No.: </w:t>
      </w:r>
      <w:r w:rsidRPr="00D06BAD">
        <w:rPr>
          <w:sz w:val="20"/>
          <w:szCs w:val="20"/>
        </w:rPr>
        <w:t>D200004</w:t>
      </w:r>
      <w:r>
        <w:rPr>
          <w:rFonts w:hint="eastAsia"/>
          <w:sz w:val="20"/>
          <w:szCs w:val="20"/>
        </w:rPr>
        <w:t>-DM01</w:t>
      </w:r>
    </w:p>
    <w:p w:rsidR="00D06BAD" w:rsidRPr="00224C9D" w:rsidRDefault="00D06BAD" w:rsidP="00D06BAD">
      <w:pP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Date: 2020,</w:t>
      </w:r>
      <w:ins w:id="0" w:author="Paul Kang 康博銓 (宇康醫電)" w:date="2020-04-06T08:57:00Z">
        <w:r w:rsidR="004834C0">
          <w:rPr>
            <w:sz w:val="20"/>
            <w:szCs w:val="20"/>
          </w:rPr>
          <w:t>4</w:t>
        </w:r>
      </w:ins>
      <w:del w:id="1" w:author="Paul Kang 康博銓 (宇康醫電)" w:date="2020-04-06T08:57:00Z">
        <w:r w:rsidDel="004834C0">
          <w:rPr>
            <w:rFonts w:hint="eastAsia"/>
            <w:sz w:val="20"/>
            <w:szCs w:val="20"/>
          </w:rPr>
          <w:delText>3</w:delText>
        </w:r>
      </w:del>
      <w:r>
        <w:rPr>
          <w:rFonts w:hint="eastAsia"/>
          <w:sz w:val="20"/>
          <w:szCs w:val="20"/>
        </w:rPr>
        <w:t>,</w:t>
      </w:r>
      <w:ins w:id="2" w:author="Paul Kang 康博銓 (宇康醫電)" w:date="2020-03-30T11:19:00Z">
        <w:r w:rsidR="004834C0">
          <w:rPr>
            <w:rFonts w:hint="eastAsia"/>
            <w:sz w:val="20"/>
            <w:szCs w:val="20"/>
          </w:rPr>
          <w:t>6</w:t>
        </w:r>
      </w:ins>
      <w:del w:id="3" w:author="Paul Kang 康博銓 (宇康醫電)" w:date="2020-03-30T11:19:00Z">
        <w:r w:rsidDel="00D6246D">
          <w:rPr>
            <w:rFonts w:hint="eastAsia"/>
            <w:sz w:val="20"/>
            <w:szCs w:val="20"/>
          </w:rPr>
          <w:delText>19</w:delText>
        </w:r>
      </w:del>
    </w:p>
    <w:p w:rsidR="00D06BAD" w:rsidRPr="00B27E00" w:rsidRDefault="00D06BAD" w:rsidP="00D06BAD">
      <w:pPr>
        <w:rPr>
          <w:sz w:val="20"/>
          <w:szCs w:val="20"/>
        </w:rPr>
      </w:pPr>
      <w:r w:rsidRPr="00B27E00">
        <w:rPr>
          <w:rFonts w:hint="eastAsia"/>
          <w:sz w:val="20"/>
          <w:szCs w:val="20"/>
        </w:rPr>
        <w:t>Revision His</w:t>
      </w:r>
      <w:r w:rsidR="00D33521">
        <w:rPr>
          <w:rFonts w:hint="eastAsia"/>
          <w:sz w:val="20"/>
          <w:szCs w:val="20"/>
        </w:rPr>
        <w:t>t</w:t>
      </w:r>
      <w:r w:rsidRPr="00B27E00">
        <w:rPr>
          <w:rFonts w:hint="eastAsia"/>
          <w:sz w:val="20"/>
          <w:szCs w:val="20"/>
        </w:rPr>
        <w:t>ory:</w:t>
      </w:r>
    </w:p>
    <w:tbl>
      <w:tblPr>
        <w:tblW w:w="10490" w:type="dxa"/>
        <w:tblInd w:w="250" w:type="dxa"/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6129"/>
      </w:tblGrid>
      <w:tr w:rsidR="00D06BAD" w:rsidRPr="00B27E00" w:rsidTr="00D12602">
        <w:tc>
          <w:tcPr>
            <w:tcW w:w="959" w:type="dxa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Version</w:t>
            </w:r>
          </w:p>
        </w:tc>
        <w:tc>
          <w:tcPr>
            <w:tcW w:w="1559" w:type="dxa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Date</w:t>
            </w:r>
          </w:p>
        </w:tc>
        <w:tc>
          <w:tcPr>
            <w:tcW w:w="1843" w:type="dxa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by</w:t>
            </w:r>
          </w:p>
        </w:tc>
        <w:tc>
          <w:tcPr>
            <w:tcW w:w="6129" w:type="dxa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Description</w:t>
            </w:r>
          </w:p>
        </w:tc>
      </w:tr>
      <w:tr w:rsidR="00D06BAD" w:rsidRPr="00B27E00" w:rsidTr="00D12602">
        <w:tc>
          <w:tcPr>
            <w:tcW w:w="959" w:type="dxa"/>
          </w:tcPr>
          <w:p w:rsidR="00D06BAD" w:rsidRPr="00B27E00" w:rsidRDefault="00D06BAD" w:rsidP="00D12602">
            <w:pPr>
              <w:rPr>
                <w:sz w:val="20"/>
                <w:szCs w:val="20"/>
              </w:rPr>
            </w:pPr>
            <w:r w:rsidRPr="00B27E00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D06BAD" w:rsidRPr="00B27E00" w:rsidRDefault="00D06BAD" w:rsidP="00D06B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2020,3,19</w:t>
            </w:r>
          </w:p>
        </w:tc>
        <w:tc>
          <w:tcPr>
            <w:tcW w:w="1843" w:type="dxa"/>
          </w:tcPr>
          <w:p w:rsidR="00D06BAD" w:rsidRPr="00B27E00" w:rsidRDefault="00D06BAD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Justin</w:t>
            </w:r>
          </w:p>
        </w:tc>
        <w:tc>
          <w:tcPr>
            <w:tcW w:w="6129" w:type="dxa"/>
          </w:tcPr>
          <w:p w:rsidR="00D06BAD" w:rsidRPr="00B27E00" w:rsidRDefault="00D06BAD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Preliminary version</w:t>
            </w:r>
          </w:p>
        </w:tc>
      </w:tr>
      <w:tr w:rsidR="00D06BAD" w:rsidRPr="00B27E00" w:rsidTr="00D12602">
        <w:tc>
          <w:tcPr>
            <w:tcW w:w="959" w:type="dxa"/>
          </w:tcPr>
          <w:p w:rsidR="00D06BAD" w:rsidRPr="00B27E00" w:rsidRDefault="00D6246D" w:rsidP="00D12602">
            <w:pPr>
              <w:rPr>
                <w:sz w:val="20"/>
                <w:szCs w:val="20"/>
              </w:rPr>
            </w:pPr>
            <w:ins w:id="4" w:author="Paul Kang 康博銓 (宇康醫電)" w:date="2020-03-30T11:18:00Z">
              <w:r>
                <w:rPr>
                  <w:rFonts w:hint="eastAsia"/>
                  <w:sz w:val="20"/>
                  <w:szCs w:val="20"/>
                </w:rPr>
                <w:t>0.1</w:t>
              </w:r>
            </w:ins>
          </w:p>
        </w:tc>
        <w:tc>
          <w:tcPr>
            <w:tcW w:w="1559" w:type="dxa"/>
          </w:tcPr>
          <w:p w:rsidR="00D06BAD" w:rsidRPr="00B27E00" w:rsidRDefault="004834C0" w:rsidP="00D12602">
            <w:pPr>
              <w:rPr>
                <w:sz w:val="20"/>
                <w:szCs w:val="20"/>
              </w:rPr>
            </w:pPr>
            <w:ins w:id="5" w:author="Paul Kang 康博銓 (宇康醫電)" w:date="2020-03-30T11:18:00Z">
              <w:r>
                <w:rPr>
                  <w:rFonts w:hint="eastAsia"/>
                  <w:sz w:val="20"/>
                  <w:szCs w:val="20"/>
                </w:rPr>
                <w:t>2020,4,6</w:t>
              </w:r>
            </w:ins>
          </w:p>
        </w:tc>
        <w:tc>
          <w:tcPr>
            <w:tcW w:w="1843" w:type="dxa"/>
          </w:tcPr>
          <w:p w:rsidR="00D06BAD" w:rsidRPr="00B27E00" w:rsidRDefault="00D6246D" w:rsidP="00D12602">
            <w:pPr>
              <w:rPr>
                <w:sz w:val="20"/>
                <w:szCs w:val="20"/>
              </w:rPr>
            </w:pPr>
            <w:ins w:id="6" w:author="Paul Kang 康博銓 (宇康醫電)" w:date="2020-03-30T11:18:00Z">
              <w:r>
                <w:rPr>
                  <w:rFonts w:hint="eastAsia"/>
                  <w:sz w:val="20"/>
                  <w:szCs w:val="20"/>
                </w:rPr>
                <w:t>uCare Paul Kang</w:t>
              </w:r>
            </w:ins>
          </w:p>
        </w:tc>
        <w:tc>
          <w:tcPr>
            <w:tcW w:w="6129" w:type="dxa"/>
          </w:tcPr>
          <w:p w:rsidR="00D06BAD" w:rsidRPr="00B27E00" w:rsidRDefault="00E54906" w:rsidP="00D12602">
            <w:pPr>
              <w:rPr>
                <w:sz w:val="20"/>
                <w:szCs w:val="20"/>
              </w:rPr>
            </w:pPr>
            <w:ins w:id="7" w:author="Paul Kang 康博銓 (宇康醫電)" w:date="2020-03-30T12:33:00Z">
              <w:r w:rsidRPr="00E54906">
                <w:rPr>
                  <w:rFonts w:hint="eastAsia"/>
                  <w:sz w:val="20"/>
                  <w:szCs w:val="20"/>
                </w:rPr>
                <w:t>依照</w:t>
              </w:r>
              <w:r w:rsidRPr="00E54906">
                <w:rPr>
                  <w:rFonts w:hint="eastAsia"/>
                  <w:sz w:val="20"/>
                  <w:szCs w:val="20"/>
                </w:rPr>
                <w:t xml:space="preserve"> </w:t>
              </w:r>
            </w:ins>
            <w:ins w:id="8" w:author="Paul Kang 康博銓 (宇康醫電)" w:date="2020-03-30T12:36:00Z">
              <w:r w:rsidR="00ED1E61">
                <w:rPr>
                  <w:rFonts w:hint="eastAsia"/>
                  <w:sz w:val="20"/>
                  <w:szCs w:val="20"/>
                </w:rPr>
                <w:t xml:space="preserve"> </w:t>
              </w:r>
              <w:r w:rsidR="00ED1E61" w:rsidRPr="00ED1E61">
                <w:rPr>
                  <w:rFonts w:hint="eastAsia"/>
                  <w:sz w:val="20"/>
                  <w:szCs w:val="20"/>
                </w:rPr>
                <w:t>2020-03-20</w:t>
              </w:r>
              <w:r w:rsidR="00ED1E61" w:rsidRPr="00ED1E61">
                <w:rPr>
                  <w:rFonts w:hint="eastAsia"/>
                  <w:sz w:val="20"/>
                  <w:szCs w:val="20"/>
                </w:rPr>
                <w:t>啟德和宇康</w:t>
              </w:r>
              <w:r w:rsidR="00ED1E61" w:rsidRPr="00ED1E61">
                <w:rPr>
                  <w:rFonts w:hint="eastAsia"/>
                  <w:sz w:val="20"/>
                  <w:szCs w:val="20"/>
                </w:rPr>
                <w:t xml:space="preserve"> Wechat</w:t>
              </w:r>
              <w:r w:rsidR="00ED1E61" w:rsidRPr="00ED1E61">
                <w:rPr>
                  <w:rFonts w:hint="eastAsia"/>
                  <w:sz w:val="20"/>
                  <w:szCs w:val="20"/>
                </w:rPr>
                <w:t>會議討論</w:t>
              </w:r>
            </w:ins>
            <w:ins w:id="9" w:author="Paul Kang 康博銓 (宇康醫電)" w:date="2020-03-30T12:33:00Z">
              <w:r>
                <w:rPr>
                  <w:rFonts w:hint="eastAsia"/>
                  <w:sz w:val="20"/>
                  <w:szCs w:val="20"/>
                </w:rPr>
                <w:t>，</w:t>
              </w:r>
            </w:ins>
            <w:ins w:id="10" w:author="Paul Kang 康博銓 (宇康醫電)" w:date="2020-03-30T11:18:00Z">
              <w:r w:rsidR="00D6246D">
                <w:rPr>
                  <w:rFonts w:hint="eastAsia"/>
                  <w:sz w:val="20"/>
                  <w:szCs w:val="20"/>
                </w:rPr>
                <w:t>增補修</w:t>
              </w:r>
            </w:ins>
            <w:ins w:id="11" w:author="Paul Kang 康博銓 (宇康醫電)" w:date="2020-03-30T12:37:00Z">
              <w:r w:rsidR="00ED1E61">
                <w:rPr>
                  <w:rFonts w:hint="eastAsia"/>
                  <w:sz w:val="20"/>
                  <w:szCs w:val="20"/>
                </w:rPr>
                <w:t>改</w:t>
              </w:r>
            </w:ins>
          </w:p>
        </w:tc>
      </w:tr>
    </w:tbl>
    <w:p w:rsidR="00D06BAD" w:rsidRDefault="00D06BAD" w:rsidP="00D06BAD">
      <w:pPr>
        <w:jc w:val="center"/>
      </w:pPr>
    </w:p>
    <w:p w:rsidR="00D06BAD" w:rsidRDefault="00D06BAD" w:rsidP="00D06BAD">
      <w:pPr>
        <w:jc w:val="center"/>
      </w:pPr>
    </w:p>
    <w:p w:rsidR="00D06BAD" w:rsidRPr="00260C2F" w:rsidRDefault="00D06BAD" w:rsidP="00D06BAD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目的</w:t>
      </w:r>
      <w:r w:rsidRPr="00260C2F">
        <w:rPr>
          <w:rFonts w:hint="eastAsia"/>
          <w:sz w:val="24"/>
          <w:szCs w:val="24"/>
        </w:rPr>
        <w:t xml:space="preserve">: </w:t>
      </w:r>
      <w:r w:rsidRPr="00260C2F">
        <w:rPr>
          <w:rFonts w:hint="eastAsia"/>
          <w:sz w:val="24"/>
          <w:szCs w:val="24"/>
        </w:rPr>
        <w:t>本文說明旗艦機與宇康雲通訊協議</w:t>
      </w:r>
      <w:r w:rsidRPr="00260C2F">
        <w:rPr>
          <w:rFonts w:hint="eastAsia"/>
          <w:sz w:val="24"/>
          <w:szCs w:val="24"/>
        </w:rPr>
        <w:t>protocol</w:t>
      </w:r>
      <w:r w:rsidRPr="00260C2F">
        <w:rPr>
          <w:rFonts w:hint="eastAsia"/>
          <w:sz w:val="24"/>
          <w:szCs w:val="24"/>
        </w:rPr>
        <w:t>規劃</w:t>
      </w:r>
      <w:r w:rsidR="00FF54D9" w:rsidRPr="00FF54D9">
        <w:rPr>
          <w:rFonts w:hint="eastAsia"/>
          <w:sz w:val="24"/>
          <w:szCs w:val="24"/>
        </w:rPr>
        <w:t>樣式</w:t>
      </w:r>
      <w:r w:rsidRPr="00260C2F">
        <w:rPr>
          <w:rFonts w:hint="eastAsia"/>
          <w:sz w:val="24"/>
          <w:szCs w:val="24"/>
        </w:rPr>
        <w:t>架構</w:t>
      </w:r>
    </w:p>
    <w:p w:rsidR="00C33FC6" w:rsidRPr="00260C2F" w:rsidRDefault="00C33FC6" w:rsidP="00C33FC6">
      <w:pPr>
        <w:rPr>
          <w:sz w:val="24"/>
          <w:szCs w:val="24"/>
        </w:rPr>
      </w:pPr>
    </w:p>
    <w:p w:rsidR="00D06BAD" w:rsidRPr="00260C2F" w:rsidRDefault="00D06BAD" w:rsidP="00D06BAD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適用範圍</w:t>
      </w:r>
    </w:p>
    <w:p w:rsidR="00D06BAD" w:rsidRPr="00260C2F" w:rsidRDefault="00D06BAD" w:rsidP="00D06BAD">
      <w:pPr>
        <w:pStyle w:val="a4"/>
        <w:numPr>
          <w:ilvl w:val="1"/>
          <w:numId w:val="1"/>
        </w:numPr>
        <w:rPr>
          <w:sz w:val="24"/>
          <w:szCs w:val="24"/>
        </w:rPr>
      </w:pPr>
      <w:r w:rsidRPr="00FF54D9">
        <w:rPr>
          <w:rFonts w:hint="eastAsia"/>
          <w:color w:val="FF0000"/>
          <w:sz w:val="24"/>
          <w:szCs w:val="24"/>
        </w:rPr>
        <w:t>本文為未定案之建議</w:t>
      </w:r>
      <w:r w:rsidR="00FF54D9" w:rsidRPr="00FF54D9">
        <w:rPr>
          <w:rFonts w:hint="eastAsia"/>
          <w:color w:val="FF0000"/>
          <w:sz w:val="24"/>
          <w:szCs w:val="24"/>
        </w:rPr>
        <w:t>，可隨公司需要修訂，最終應用請依實際為準</w:t>
      </w:r>
      <w:r w:rsidR="00FF54D9">
        <w:rPr>
          <w:rFonts w:hint="eastAsia"/>
          <w:sz w:val="24"/>
          <w:szCs w:val="24"/>
        </w:rPr>
        <w:t>。</w:t>
      </w:r>
    </w:p>
    <w:p w:rsidR="00D06BAD" w:rsidRPr="00260C2F" w:rsidRDefault="00D06BAD" w:rsidP="00D06BAD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機台</w:t>
      </w:r>
      <w:r w:rsidRPr="00260C2F">
        <w:rPr>
          <w:rFonts w:hint="eastAsia"/>
          <w:sz w:val="24"/>
          <w:szCs w:val="24"/>
        </w:rPr>
        <w:t>Model: MA801</w:t>
      </w:r>
    </w:p>
    <w:p w:rsidR="00D06BAD" w:rsidRPr="00260C2F" w:rsidRDefault="00D06BAD" w:rsidP="00D06BAD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APP version: TBD (To Be Determined)</w:t>
      </w:r>
    </w:p>
    <w:p w:rsidR="00D33819" w:rsidRPr="00260C2F" w:rsidRDefault="00D33819" w:rsidP="00D33819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參考文件</w:t>
      </w:r>
    </w:p>
    <w:p w:rsidR="00D33819" w:rsidRPr="00260C2F" w:rsidRDefault="00D33819" w:rsidP="00D33819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啟德</w:t>
      </w:r>
      <w:r w:rsidRPr="00260C2F">
        <w:rPr>
          <w:rFonts w:ascii="Helvetica" w:eastAsia="Times New Roman" w:hAnsi="Helvetica" w:cs="Helvetica"/>
          <w:sz w:val="24"/>
          <w:szCs w:val="24"/>
        </w:rPr>
        <w:t xml:space="preserve"> x </w:t>
      </w:r>
      <w:r w:rsidRPr="00260C2F">
        <w:rPr>
          <w:rFonts w:hint="eastAsia"/>
          <w:sz w:val="24"/>
          <w:szCs w:val="24"/>
        </w:rPr>
        <w:t>宇康</w:t>
      </w:r>
      <w:r w:rsidRPr="00260C2F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260C2F">
        <w:rPr>
          <w:rFonts w:hint="eastAsia"/>
          <w:sz w:val="24"/>
          <w:szCs w:val="24"/>
        </w:rPr>
        <w:t>身體量測器串接討</w:t>
      </w:r>
      <w:r w:rsidRPr="00260C2F">
        <w:rPr>
          <w:sz w:val="24"/>
          <w:szCs w:val="24"/>
        </w:rPr>
        <w:t>論</w:t>
      </w:r>
      <w:r w:rsidRPr="00260C2F">
        <w:rPr>
          <w:rFonts w:hint="eastAsia"/>
          <w:sz w:val="24"/>
          <w:szCs w:val="24"/>
        </w:rPr>
        <w:t xml:space="preserve">:  2020,3,19, </w:t>
      </w:r>
      <w:r w:rsidRPr="00260C2F">
        <w:rPr>
          <w:sz w:val="24"/>
          <w:szCs w:val="24"/>
        </w:rPr>
        <w:t>https://docs.google.com/spreadsheets/d/1RQNh79FmiUCzubUCBglGitly-187bMrJhKWdIV14kdU/edit?usp=sharing</w:t>
      </w:r>
    </w:p>
    <w:p w:rsidR="00D33819" w:rsidRDefault="000B18EE" w:rsidP="00D33819">
      <w:pPr>
        <w:pStyle w:val="a4"/>
        <w:numPr>
          <w:ilvl w:val="2"/>
          <w:numId w:val="1"/>
        </w:numPr>
        <w:rPr>
          <w:ins w:id="12" w:author="Paul Kang 康博銓 (宇康醫電)" w:date="2020-03-30T12:35:00Z"/>
          <w:sz w:val="24"/>
          <w:szCs w:val="24"/>
        </w:rPr>
      </w:pPr>
      <w:r w:rsidRPr="00260C2F">
        <w:rPr>
          <w:sz w:val="24"/>
          <w:szCs w:val="24"/>
        </w:rPr>
        <w:t>D200004_DM02_MA801 Cloud Upload Data Items and Example JSON format.pdf</w:t>
      </w:r>
    </w:p>
    <w:p w:rsidR="00ED1E61" w:rsidRPr="00260C2F" w:rsidRDefault="00ED1E61" w:rsidP="00ED1E61">
      <w:pPr>
        <w:pStyle w:val="a4"/>
        <w:numPr>
          <w:ilvl w:val="2"/>
          <w:numId w:val="1"/>
        </w:numPr>
        <w:rPr>
          <w:sz w:val="24"/>
          <w:szCs w:val="24"/>
        </w:rPr>
      </w:pPr>
      <w:ins w:id="13" w:author="Paul Kang 康博銓 (宇康醫電)" w:date="2020-03-30T12:36:00Z">
        <w:r w:rsidRPr="00ED1E61">
          <w:rPr>
            <w:rFonts w:hint="eastAsia"/>
            <w:sz w:val="24"/>
            <w:szCs w:val="24"/>
          </w:rPr>
          <w:t>2020-03-20</w:t>
        </w:r>
        <w:r>
          <w:rPr>
            <w:rFonts w:hint="eastAsia"/>
            <w:sz w:val="24"/>
            <w:szCs w:val="24"/>
          </w:rPr>
          <w:t>啟德和宇康</w:t>
        </w:r>
        <w:r>
          <w:rPr>
            <w:rFonts w:hint="eastAsia"/>
            <w:sz w:val="24"/>
            <w:szCs w:val="24"/>
          </w:rPr>
          <w:t xml:space="preserve"> </w:t>
        </w:r>
        <w:r>
          <w:rPr>
            <w:sz w:val="24"/>
            <w:szCs w:val="24"/>
          </w:rPr>
          <w:t>Wechat</w:t>
        </w:r>
        <w:r>
          <w:rPr>
            <w:rFonts w:hint="eastAsia"/>
            <w:sz w:val="24"/>
            <w:szCs w:val="24"/>
          </w:rPr>
          <w:t>會議討論</w:t>
        </w:r>
      </w:ins>
    </w:p>
    <w:p w:rsidR="00C33FC6" w:rsidRPr="00260C2F" w:rsidRDefault="00C33FC6" w:rsidP="00C33FC6">
      <w:pPr>
        <w:ind w:left="425"/>
        <w:rPr>
          <w:sz w:val="24"/>
          <w:szCs w:val="24"/>
        </w:rPr>
      </w:pPr>
    </w:p>
    <w:p w:rsidR="00D06BAD" w:rsidRPr="00260C2F" w:rsidRDefault="00D06BAD" w:rsidP="00D06BAD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系統架構</w:t>
      </w:r>
    </w:p>
    <w:p w:rsidR="00C33FC6" w:rsidRPr="00260C2F" w:rsidRDefault="00C33FC6" w:rsidP="00C33FC6">
      <w:pPr>
        <w:rPr>
          <w:sz w:val="24"/>
          <w:szCs w:val="24"/>
        </w:rPr>
      </w:pPr>
    </w:p>
    <w:p w:rsidR="00D06BAD" w:rsidRPr="00260C2F" w:rsidRDefault="00260C2F" w:rsidP="00D06BAD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  <w:shd w:val="clear" w:color="auto" w:fill="FFFFFF"/>
        </w:rPr>
        <w:t>客戶需求</w:t>
      </w:r>
      <w:r w:rsidR="00D06BAD" w:rsidRPr="00260C2F">
        <w:rPr>
          <w:rFonts w:hint="eastAsia"/>
          <w:sz w:val="24"/>
          <w:szCs w:val="24"/>
        </w:rPr>
        <w:t>:</w:t>
      </w:r>
    </w:p>
    <w:p w:rsidR="00077EC3" w:rsidRPr="00260C2F" w:rsidRDefault="00D06BAD" w:rsidP="00C33FC6">
      <w:p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ab/>
        <w:t xml:space="preserve"> </w:t>
      </w:r>
    </w:p>
    <w:p w:rsidR="00260C2F" w:rsidRPr="00260C2F" w:rsidRDefault="00D06BAD" w:rsidP="00FF54D9">
      <w:pPr>
        <w:rPr>
          <w:sz w:val="24"/>
          <w:szCs w:val="24"/>
          <w:shd w:val="clear" w:color="auto" w:fill="FFFFFF"/>
        </w:rPr>
      </w:pP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ab/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用戶一律透過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LINE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程式建立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ID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、輸入生理資料</w:t>
      </w:r>
    </w:p>
    <w:p w:rsidR="00260C2F" w:rsidRPr="00260C2F" w:rsidRDefault="00260C2F" w:rsidP="00260C2F">
      <w:pPr>
        <w:ind w:left="720"/>
        <w:rPr>
          <w:rFonts w:ascii="細明體" w:eastAsia="細明體" w:hAnsi="細明體" w:cs="細明體"/>
          <w:sz w:val="24"/>
          <w:szCs w:val="24"/>
          <w:shd w:val="clear" w:color="auto" w:fill="FFFFFF"/>
        </w:rPr>
      </w:pPr>
      <w:r w:rsidRPr="00260C2F">
        <w:rPr>
          <w:sz w:val="24"/>
          <w:szCs w:val="24"/>
          <w:shd w:val="clear" w:color="auto" w:fill="FFFFFF"/>
        </w:rPr>
        <w:t xml:space="preserve">Flag </w:t>
      </w:r>
      <w:r w:rsidRPr="00260C2F">
        <w:rPr>
          <w:sz w:val="24"/>
          <w:szCs w:val="24"/>
          <w:shd w:val="clear" w:color="auto" w:fill="FFFFFF"/>
        </w:rPr>
        <w:t>有機器碼</w:t>
      </w:r>
      <w:r w:rsidRPr="00260C2F">
        <w:rPr>
          <w:sz w:val="24"/>
          <w:szCs w:val="24"/>
          <w:shd w:val="clear" w:color="auto" w:fill="FFFFFF"/>
        </w:rPr>
        <w:t xml:space="preserve"> + Line ID</w:t>
      </w:r>
      <w:r w:rsidRPr="00260C2F">
        <w:rPr>
          <w:rFonts w:hint="eastAsia"/>
          <w:color w:val="777777"/>
          <w:sz w:val="24"/>
          <w:szCs w:val="24"/>
          <w:shd w:val="clear" w:color="auto" w:fill="FFFFFF"/>
        </w:rPr>
        <w:t xml:space="preserve"> 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 xml:space="preserve">( 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註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 xml:space="preserve">:  </w:t>
      </w:r>
      <w:del w:id="14" w:author="Paul Kang 康博銓 (宇康醫電)" w:date="2020-03-30T12:34:00Z">
        <w:r w:rsidRPr="00260C2F" w:rsidDel="00B52001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delText>機器碼</w:delText>
        </w:r>
        <w:r w:rsidRPr="00260C2F" w:rsidDel="00B52001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delText>(MAC)</w:delText>
        </w:r>
        <w:r w:rsidRPr="00260C2F" w:rsidDel="00B52001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delText>可以在機台註冊時取得，</w:delText>
        </w:r>
      </w:del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 xml:space="preserve">cloud 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賦予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 xml:space="preserve"> 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金鑰</w:t>
      </w:r>
      <w:del w:id="15" w:author="Paul Kang 康博銓 (宇康醫電)" w:date="2020-03-30T12:34:00Z">
        <w:r w:rsidRPr="00260C2F" w:rsidDel="00B52001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delText>&amp; Device_id</w:delText>
        </w:r>
      </w:del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以利後續執行</w:t>
      </w:r>
      <w:ins w:id="16" w:author="Paul Kang 康博銓 (宇康醫電)" w:date="2020-03-30T11:21:00Z"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。為一致起見，機器碼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MAC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，</w:t>
        </w:r>
      </w:ins>
      <w:ins w:id="17" w:author="Paul Kang 康博銓 (宇康醫電)" w:date="2020-03-30T11:22:00Z"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機器序號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 xml:space="preserve"> </w:t>
        </w:r>
        <w:r w:rsidR="003963B0">
          <w:rPr>
            <w:b/>
            <w:color w:val="002060"/>
            <w:sz w:val="24"/>
            <w:szCs w:val="24"/>
            <w:shd w:val="clear" w:color="auto" w:fill="FFFFFF"/>
          </w:rPr>
          <w:t xml:space="preserve">SN </w:t>
        </w:r>
      </w:ins>
      <w:ins w:id="18" w:author="Paul Kang 康博銓 (宇康醫電)" w:date="2020-03-30T12:34:00Z">
        <w:r w:rsidR="00B52001">
          <w:rPr>
            <w:b/>
            <w:color w:val="002060"/>
            <w:sz w:val="24"/>
            <w:szCs w:val="24"/>
            <w:shd w:val="clear" w:color="auto" w:fill="FFFFFF"/>
          </w:rPr>
          <w:t xml:space="preserve"> </w:t>
        </w:r>
        <w:r w:rsidR="00B52001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統一</w:t>
        </w:r>
        <w:r w:rsidR="00B52001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 xml:space="preserve"> </w:t>
        </w:r>
      </w:ins>
      <w:ins w:id="19" w:author="Paul Kang 康博銓 (宇康醫電)" w:date="2020-03-30T11:22:00Z"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為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 xml:space="preserve"> </w:t>
        </w:r>
        <w:r w:rsidR="003963B0">
          <w:rPr>
            <w:b/>
            <w:color w:val="002060"/>
            <w:sz w:val="24"/>
            <w:szCs w:val="24"/>
            <w:shd w:val="clear" w:color="auto" w:fill="FFFFFF"/>
          </w:rPr>
          <w:t>Device_id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，格式為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 xml:space="preserve"> </w:t>
        </w:r>
        <w:r w:rsidR="003963B0">
          <w:rPr>
            <w:b/>
            <w:color w:val="002060"/>
            <w:sz w:val="24"/>
            <w:szCs w:val="24"/>
            <w:shd w:val="clear" w:color="auto" w:fill="FFFFFF"/>
          </w:rPr>
          <w:t>T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 xml:space="preserve"> 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開頭，後續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 xml:space="preserve"> </w:t>
        </w:r>
        <w:r w:rsidR="003963B0">
          <w:rPr>
            <w:b/>
            <w:color w:val="002060"/>
            <w:sz w:val="24"/>
            <w:szCs w:val="24"/>
            <w:shd w:val="clear" w:color="auto" w:fill="FFFFFF"/>
          </w:rPr>
          <w:t xml:space="preserve">8 </w:t>
        </w:r>
        <w:r w:rsidR="003963B0">
          <w:rPr>
            <w:rFonts w:hint="eastAsia"/>
            <w:b/>
            <w:color w:val="002060"/>
            <w:sz w:val="24"/>
            <w:szCs w:val="24"/>
            <w:shd w:val="clear" w:color="auto" w:fill="FFFFFF"/>
          </w:rPr>
          <w:t>位數字</w:t>
        </w:r>
      </w:ins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)</w:t>
      </w:r>
      <w:r w:rsidRPr="00260C2F">
        <w:rPr>
          <w:color w:val="777777"/>
          <w:sz w:val="24"/>
          <w:szCs w:val="24"/>
          <w:shd w:val="clear" w:color="auto" w:fill="FFFFFF"/>
        </w:rPr>
        <w:br/>
      </w:r>
      <w:r w:rsidRPr="00260C2F">
        <w:rPr>
          <w:sz w:val="24"/>
          <w:szCs w:val="24"/>
          <w:shd w:val="clear" w:color="auto" w:fill="FFFFFF"/>
        </w:rPr>
        <w:t>雲端有資料時，不會再接受註</w:t>
      </w:r>
      <w:r w:rsidRPr="00260C2F">
        <w:rPr>
          <w:rFonts w:ascii="細明體" w:eastAsia="細明體" w:hAnsi="細明體" w:cs="細明體" w:hint="eastAsia"/>
          <w:sz w:val="24"/>
          <w:szCs w:val="24"/>
          <w:shd w:val="clear" w:color="auto" w:fill="FFFFFF"/>
        </w:rPr>
        <w:t>冊</w:t>
      </w:r>
    </w:p>
    <w:p w:rsidR="00260C2F" w:rsidRPr="00260C2F" w:rsidRDefault="00260C2F" w:rsidP="00260C2F">
      <w:pPr>
        <w:ind w:left="720"/>
        <w:rPr>
          <w:sz w:val="24"/>
          <w:szCs w:val="24"/>
          <w:shd w:val="clear" w:color="auto" w:fill="FFFFFF"/>
        </w:rPr>
      </w:pPr>
    </w:p>
    <w:p w:rsidR="00260C2F" w:rsidRPr="00260C2F" w:rsidRDefault="00260C2F" w:rsidP="00260C2F">
      <w:pPr>
        <w:ind w:left="720"/>
        <w:rPr>
          <w:rFonts w:ascii="細明體" w:eastAsia="細明體" w:hAnsi="細明體" w:cs="細明體"/>
          <w:sz w:val="24"/>
          <w:szCs w:val="24"/>
        </w:rPr>
      </w:pPr>
      <w:r w:rsidRPr="00260C2F">
        <w:rPr>
          <w:rFonts w:ascii="細明體" w:eastAsia="細明體" w:hAnsi="細明體" w:cs="細明體" w:hint="eastAsia"/>
          <w:sz w:val="24"/>
          <w:szCs w:val="24"/>
        </w:rPr>
        <w:t>收到用戶生理資料</w:t>
      </w:r>
      <w:r w:rsidRPr="00260C2F">
        <w:rPr>
          <w:rFonts w:eastAsia="Times New Roman"/>
          <w:sz w:val="24"/>
          <w:szCs w:val="24"/>
        </w:rPr>
        <w:br/>
        <w:t xml:space="preserve">-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發</w:t>
      </w:r>
      <w:r w:rsidRPr="00260C2F">
        <w:rPr>
          <w:rFonts w:eastAsia="Times New Roman"/>
          <w:sz w:val="24"/>
          <w:szCs w:val="24"/>
        </w:rPr>
        <w:t xml:space="preserve"> status 1 + </w:t>
      </w:r>
      <w:r w:rsidRPr="00260C2F">
        <w:rPr>
          <w:rFonts w:ascii="細明體" w:eastAsia="細明體" w:hAnsi="細明體" w:cs="細明體" w:hint="eastAsia"/>
          <w:sz w:val="24"/>
          <w:szCs w:val="24"/>
        </w:rPr>
        <w:t xml:space="preserve">機器碼 </w:t>
      </w:r>
      <w:r w:rsidRPr="00260C2F">
        <w:rPr>
          <w:rFonts w:ascii="細明體" w:eastAsia="細明體" w:hAnsi="細明體" w:cs="細明體" w:hint="eastAsia"/>
          <w:b/>
          <w:color w:val="002060"/>
          <w:sz w:val="24"/>
          <w:szCs w:val="24"/>
        </w:rPr>
        <w:t>(s</w:t>
      </w:r>
      <w:r w:rsidRPr="00260C2F">
        <w:rPr>
          <w:rFonts w:eastAsia="Times New Roman"/>
          <w:b/>
          <w:color w:val="002060"/>
          <w:sz w:val="24"/>
          <w:szCs w:val="24"/>
        </w:rPr>
        <w:t>tatus</w:t>
      </w:r>
      <w:r w:rsidRPr="00260C2F">
        <w:rPr>
          <w:rFonts w:hint="eastAsia"/>
          <w:b/>
          <w:color w:val="002060"/>
          <w:sz w:val="24"/>
          <w:szCs w:val="24"/>
        </w:rPr>
        <w:t>-0~4</w:t>
      </w:r>
      <w:r w:rsidRPr="00260C2F">
        <w:rPr>
          <w:rFonts w:asciiTheme="minorEastAsia" w:hAnsiTheme="minorEastAsia" w:hint="eastAsia"/>
          <w:b/>
          <w:color w:val="002060"/>
          <w:sz w:val="24"/>
          <w:szCs w:val="24"/>
        </w:rPr>
        <w:t xml:space="preserve"> 碼  建議修改如 section 5)</w:t>
      </w:r>
      <w:r w:rsidRPr="00260C2F">
        <w:rPr>
          <w:rFonts w:eastAsia="Times New Roman"/>
          <w:b/>
          <w:color w:val="002060"/>
          <w:sz w:val="24"/>
          <w:szCs w:val="24"/>
        </w:rPr>
        <w:br/>
      </w:r>
      <w:r w:rsidRPr="00260C2F">
        <w:rPr>
          <w:rFonts w:eastAsia="Times New Roman"/>
          <w:sz w:val="24"/>
          <w:szCs w:val="24"/>
        </w:rPr>
        <w:t xml:space="preserve">-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轉跳</w:t>
      </w:r>
      <w:r w:rsidRPr="00260C2F">
        <w:rPr>
          <w:rFonts w:eastAsia="Times New Roman"/>
          <w:sz w:val="24"/>
          <w:szCs w:val="24"/>
        </w:rPr>
        <w:t xml:space="preserve">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成功收到雲端資料介面</w:t>
      </w:r>
      <w:r w:rsidRPr="00260C2F">
        <w:rPr>
          <w:rFonts w:eastAsia="Times New Roman"/>
          <w:sz w:val="24"/>
          <w:szCs w:val="24"/>
        </w:rPr>
        <w:br/>
        <w:t xml:space="preserve">- XXX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你好</w:t>
      </w:r>
      <w:r w:rsidRPr="00260C2F">
        <w:rPr>
          <w:rFonts w:eastAsia="Times New Roman"/>
          <w:sz w:val="24"/>
          <w:szCs w:val="24"/>
        </w:rPr>
        <w:t xml:space="preserve">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已接收到資料</w:t>
      </w:r>
      <w:r w:rsidRPr="00260C2F">
        <w:rPr>
          <w:rFonts w:eastAsia="Times New Roman"/>
          <w:sz w:val="24"/>
          <w:szCs w:val="24"/>
        </w:rPr>
        <w:br/>
        <w:t xml:space="preserve">-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顯示介面有</w:t>
      </w:r>
      <w:r w:rsidRPr="00260C2F">
        <w:rPr>
          <w:rFonts w:eastAsia="Times New Roman"/>
          <w:sz w:val="24"/>
          <w:szCs w:val="24"/>
        </w:rPr>
        <w:t xml:space="preserve">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啟動</w:t>
      </w:r>
      <w:r w:rsidRPr="00260C2F">
        <w:rPr>
          <w:rFonts w:eastAsia="Times New Roman"/>
          <w:sz w:val="24"/>
          <w:szCs w:val="24"/>
        </w:rPr>
        <w:t xml:space="preserve">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和</w:t>
      </w:r>
      <w:r w:rsidRPr="00260C2F">
        <w:rPr>
          <w:rFonts w:eastAsia="Times New Roman"/>
          <w:sz w:val="24"/>
          <w:szCs w:val="24"/>
        </w:rPr>
        <w:t xml:space="preserve">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取消</w:t>
      </w:r>
      <w:r w:rsidRPr="00260C2F">
        <w:rPr>
          <w:rFonts w:eastAsia="Times New Roman"/>
          <w:sz w:val="24"/>
          <w:szCs w:val="24"/>
        </w:rPr>
        <w:t xml:space="preserve">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按</w:t>
      </w:r>
      <w:r w:rsidRPr="00260C2F">
        <w:rPr>
          <w:rFonts w:ascii="細明體" w:eastAsia="細明體" w:hAnsi="細明體" w:cs="細明體"/>
          <w:sz w:val="24"/>
          <w:szCs w:val="24"/>
        </w:rPr>
        <w:t>鈕</w:t>
      </w:r>
    </w:p>
    <w:p w:rsidR="00260C2F" w:rsidRPr="00260C2F" w:rsidRDefault="00260C2F" w:rsidP="00260C2F">
      <w:pPr>
        <w:ind w:left="720"/>
        <w:rPr>
          <w:rFonts w:ascii="細明體" w:eastAsia="細明體" w:hAnsi="細明體" w:cs="細明體"/>
          <w:sz w:val="24"/>
          <w:szCs w:val="24"/>
        </w:rPr>
      </w:pPr>
    </w:p>
    <w:p w:rsidR="00260C2F" w:rsidRPr="00260C2F" w:rsidRDefault="00260C2F" w:rsidP="00FF54D9">
      <w:pPr>
        <w:ind w:left="720"/>
        <w:rPr>
          <w:sz w:val="24"/>
          <w:szCs w:val="24"/>
        </w:rPr>
      </w:pPr>
      <w:r w:rsidRPr="00260C2F">
        <w:rPr>
          <w:sz w:val="24"/>
          <w:szCs w:val="24"/>
        </w:rPr>
        <w:t>有一個歡迎</w:t>
      </w:r>
      <w:r w:rsidRPr="00260C2F">
        <w:rPr>
          <w:sz w:val="24"/>
          <w:szCs w:val="24"/>
        </w:rPr>
        <w:t>xxx</w:t>
      </w:r>
      <w:r w:rsidRPr="00260C2F">
        <w:rPr>
          <w:sz w:val="24"/>
          <w:szCs w:val="24"/>
        </w:rPr>
        <w:t>、取消</w:t>
      </w:r>
      <w:r w:rsidRPr="00260C2F">
        <w:rPr>
          <w:sz w:val="24"/>
          <w:szCs w:val="24"/>
        </w:rPr>
        <w:t>[</w:t>
      </w:r>
      <w:r w:rsidRPr="00260C2F">
        <w:rPr>
          <w:sz w:val="24"/>
          <w:szCs w:val="24"/>
        </w:rPr>
        <w:t>臨時動作</w:t>
      </w:r>
      <w:r w:rsidRPr="00260C2F">
        <w:rPr>
          <w:sz w:val="24"/>
          <w:szCs w:val="24"/>
        </w:rPr>
        <w:t>]</w:t>
      </w:r>
      <w:r w:rsidRPr="00260C2F">
        <w:rPr>
          <w:sz w:val="24"/>
          <w:szCs w:val="24"/>
        </w:rPr>
        <w:t>、啟動及操作導引</w:t>
      </w:r>
      <w:r w:rsidRPr="00260C2F">
        <w:rPr>
          <w:sz w:val="24"/>
          <w:szCs w:val="24"/>
        </w:rPr>
        <w:t>UI</w:t>
      </w:r>
    </w:p>
    <w:p w:rsidR="00D06BAD" w:rsidRPr="00260C2F" w:rsidRDefault="00D06BAD" w:rsidP="00D06BAD">
      <w:pPr>
        <w:rPr>
          <w:sz w:val="24"/>
          <w:szCs w:val="24"/>
        </w:rPr>
      </w:pPr>
    </w:p>
    <w:p w:rsidR="00C33FC6" w:rsidRPr="00260C2F" w:rsidRDefault="00D06BAD" w:rsidP="00FF54D9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 xml:space="preserve"> Protocol</w:t>
      </w:r>
      <w:r w:rsidRPr="00260C2F">
        <w:rPr>
          <w:rFonts w:hint="eastAsia"/>
          <w:sz w:val="24"/>
          <w:szCs w:val="24"/>
        </w:rPr>
        <w:t>說明</w:t>
      </w:r>
      <w:r w:rsidR="00C33FC6" w:rsidRPr="00260C2F">
        <w:rPr>
          <w:rFonts w:hint="eastAsia"/>
          <w:sz w:val="24"/>
          <w:szCs w:val="24"/>
        </w:rPr>
        <w:t xml:space="preserve">  </w:t>
      </w:r>
    </w:p>
    <w:p w:rsidR="00245B78" w:rsidRPr="00260C2F" w:rsidRDefault="00245B78" w:rsidP="00245B78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Restful HTTP API:</w:t>
      </w:r>
    </w:p>
    <w:p w:rsidR="00245B78" w:rsidRPr="00260C2F" w:rsidRDefault="00245B78" w:rsidP="003963B0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假設</w:t>
      </w:r>
      <w:r w:rsidRPr="00260C2F">
        <w:rPr>
          <w:rFonts w:hint="eastAsia"/>
          <w:sz w:val="24"/>
          <w:szCs w:val="24"/>
        </w:rPr>
        <w:t xml:space="preserve"> cloud URL:  </w:t>
      </w:r>
      <w:ins w:id="20" w:author="Paul Kang 康博銓 (宇康醫電)" w:date="2020-03-30T11:24:00Z">
        <w:r w:rsidR="003963B0">
          <w:rPr>
            <w:sz w:val="24"/>
            <w:szCs w:val="24"/>
          </w:rPr>
          <w:fldChar w:fldCharType="begin"/>
        </w:r>
        <w:r w:rsidR="003963B0">
          <w:rPr>
            <w:sz w:val="24"/>
            <w:szCs w:val="24"/>
          </w:rPr>
          <w:instrText xml:space="preserve"> HYPERLINK "</w:instrText>
        </w:r>
        <w:r w:rsidR="003963B0" w:rsidRPr="003963B0">
          <w:rPr>
            <w:sz w:val="24"/>
            <w:szCs w:val="24"/>
          </w:rPr>
          <w:instrText>https://charder.herokuapp.com/</w:instrText>
        </w:r>
        <w:r w:rsidR="003963B0">
          <w:rPr>
            <w:sz w:val="24"/>
            <w:szCs w:val="24"/>
          </w:rPr>
          <w:instrText xml:space="preserve">" </w:instrText>
        </w:r>
        <w:r w:rsidR="003963B0">
          <w:rPr>
            <w:sz w:val="24"/>
            <w:szCs w:val="24"/>
          </w:rPr>
          <w:fldChar w:fldCharType="separate"/>
        </w:r>
        <w:r w:rsidR="003963B0" w:rsidRPr="00704EB7">
          <w:rPr>
            <w:rStyle w:val="a9"/>
            <w:sz w:val="24"/>
            <w:szCs w:val="24"/>
          </w:rPr>
          <w:t>https://charder.herokuapp.com/</w:t>
        </w:r>
        <w:r w:rsidR="003963B0">
          <w:rPr>
            <w:sz w:val="24"/>
            <w:szCs w:val="24"/>
          </w:rPr>
          <w:fldChar w:fldCharType="end"/>
        </w:r>
        <w:r w:rsidR="003963B0">
          <w:rPr>
            <w:rFonts w:hint="eastAsia"/>
            <w:sz w:val="24"/>
            <w:szCs w:val="24"/>
          </w:rPr>
          <w:t xml:space="preserve"> </w:t>
        </w:r>
      </w:ins>
      <w:ins w:id="21" w:author="Paul Kang 康博銓 (宇康醫電)" w:date="2020-03-30T11:25:00Z">
        <w:r w:rsidR="003963B0">
          <w:rPr>
            <w:sz w:val="24"/>
            <w:szCs w:val="24"/>
          </w:rPr>
          <w:t xml:space="preserve">  </w:t>
        </w:r>
      </w:ins>
      <w:del w:id="22" w:author="Paul Kang 康博銓 (宇康醫電)" w:date="2020-03-30T11:24:00Z">
        <w:r w:rsidRPr="00260C2F" w:rsidDel="003963B0">
          <w:rPr>
            <w:sz w:val="24"/>
            <w:szCs w:val="24"/>
          </w:rPr>
          <w:delText>http</w:delText>
        </w:r>
        <w:r w:rsidRPr="00260C2F" w:rsidDel="003963B0">
          <w:rPr>
            <w:rFonts w:hint="eastAsia"/>
            <w:sz w:val="24"/>
            <w:szCs w:val="24"/>
          </w:rPr>
          <w:delText>s</w:delText>
        </w:r>
        <w:r w:rsidRPr="00260C2F" w:rsidDel="003963B0">
          <w:rPr>
            <w:sz w:val="24"/>
            <w:szCs w:val="24"/>
          </w:rPr>
          <w:delText>://www.</w:delText>
        </w:r>
        <w:r w:rsidRPr="00260C2F" w:rsidDel="003963B0">
          <w:rPr>
            <w:rFonts w:hint="eastAsia"/>
            <w:sz w:val="24"/>
            <w:szCs w:val="24"/>
          </w:rPr>
          <w:delText>customer</w:delText>
        </w:r>
        <w:r w:rsidRPr="00260C2F" w:rsidDel="003963B0">
          <w:rPr>
            <w:sz w:val="24"/>
            <w:szCs w:val="24"/>
          </w:rPr>
          <w:delText>.com/</w:delText>
        </w:r>
        <w:r w:rsidR="00D33819" w:rsidRPr="00260C2F" w:rsidDel="003963B0">
          <w:rPr>
            <w:rFonts w:hint="eastAsia"/>
            <w:sz w:val="24"/>
            <w:szCs w:val="24"/>
          </w:rPr>
          <w:delText>charder/...</w:delText>
        </w:r>
      </w:del>
    </w:p>
    <w:p w:rsidR="00C33FC6" w:rsidRPr="00260C2F" w:rsidRDefault="00245B78" w:rsidP="00C33FC6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輪詢是否有</w:t>
      </w:r>
      <w:r w:rsidRPr="00260C2F">
        <w:rPr>
          <w:rFonts w:hint="eastAsia"/>
          <w:sz w:val="24"/>
          <w:szCs w:val="24"/>
        </w:rPr>
        <w:t xml:space="preserve">cloud </w:t>
      </w:r>
      <w:r w:rsidRPr="00260C2F">
        <w:rPr>
          <w:rFonts w:hint="eastAsia"/>
          <w:sz w:val="24"/>
          <w:szCs w:val="24"/>
        </w:rPr>
        <w:t>指令或訊息</w:t>
      </w:r>
      <w:r w:rsidR="002853F5" w:rsidRPr="00260C2F">
        <w:rPr>
          <w:rFonts w:hint="eastAsia"/>
          <w:sz w:val="24"/>
          <w:szCs w:val="24"/>
        </w:rPr>
        <w:t xml:space="preserve"> (GET cmd API)</w:t>
      </w:r>
      <w:ins w:id="23" w:author="Paul Kang 康博銓 (宇康醫電)" w:date="2020-03-30T12:37:00Z">
        <w:r w:rsidR="00B8193F">
          <w:rPr>
            <w:rFonts w:hint="eastAsia"/>
            <w:sz w:val="24"/>
            <w:szCs w:val="24"/>
          </w:rPr>
          <w:t>，每</w:t>
        </w:r>
      </w:ins>
      <w:ins w:id="24" w:author="Paul Kang 康博銓 (宇康醫電)" w:date="2020-03-30T12:38:00Z">
        <w:r w:rsidR="00B8193F">
          <w:rPr>
            <w:rFonts w:hint="eastAsia"/>
            <w:sz w:val="24"/>
            <w:szCs w:val="24"/>
          </w:rPr>
          <w:t>秒一次，</w:t>
        </w:r>
      </w:ins>
    </w:p>
    <w:p w:rsidR="00C33FC6" w:rsidRPr="00260C2F" w:rsidRDefault="00C33FC6" w:rsidP="00C33FC6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 xml:space="preserve">GET  </w:t>
      </w:r>
      <w:ins w:id="25" w:author="Paul Kang 康博銓 (宇康醫電)" w:date="2020-03-30T11:25:00Z">
        <w:r w:rsidR="003963B0">
          <w:rPr>
            <w:sz w:val="24"/>
            <w:szCs w:val="24"/>
          </w:rPr>
          <w:fldChar w:fldCharType="begin"/>
        </w:r>
        <w:r w:rsidR="003963B0">
          <w:rPr>
            <w:sz w:val="24"/>
            <w:szCs w:val="24"/>
          </w:rPr>
          <w:instrText xml:space="preserve"> HYPERLINK "</w:instrText>
        </w:r>
      </w:ins>
      <w:ins w:id="26" w:author="Paul Kang 康博銓 (宇康醫電)" w:date="2020-03-30T11:24:00Z">
        <w:r w:rsidR="003963B0" w:rsidRPr="003963B0">
          <w:rPr>
            <w:rPrChange w:id="27" w:author="Paul Kang 康博銓 (宇康醫電)" w:date="2020-03-30T11:25:00Z">
              <w:rPr>
                <w:rStyle w:val="a9"/>
                <w:sz w:val="24"/>
                <w:szCs w:val="24"/>
              </w:rPr>
            </w:rPrChange>
          </w:rPr>
          <w:instrText>https://charder.herokuapp.com/</w:instrText>
        </w:r>
      </w:ins>
      <w:ins w:id="28" w:author="Paul Kang 康博銓 (宇康醫電)" w:date="2020-03-30T11:25:00Z">
        <w:r w:rsidR="003963B0">
          <w:rPr>
            <w:sz w:val="24"/>
            <w:szCs w:val="24"/>
          </w:rPr>
          <w:instrText xml:space="preserve">cmd" </w:instrText>
        </w:r>
        <w:r w:rsidR="003963B0">
          <w:rPr>
            <w:sz w:val="24"/>
            <w:szCs w:val="24"/>
          </w:rPr>
          <w:fldChar w:fldCharType="separate"/>
        </w:r>
      </w:ins>
      <w:ins w:id="29" w:author="Paul Kang 康博銓 (宇康醫電)" w:date="2020-03-30T11:24:00Z">
        <w:r w:rsidR="003963B0" w:rsidRPr="003963B0">
          <w:rPr>
            <w:rStyle w:val="a9"/>
            <w:sz w:val="24"/>
            <w:szCs w:val="24"/>
          </w:rPr>
          <w:t>https://charder.herokuapp.com/</w:t>
        </w:r>
      </w:ins>
      <w:ins w:id="30" w:author="Paul Kang 康博銓 (宇康醫電)" w:date="2020-03-30T11:25:00Z">
        <w:r w:rsidR="003963B0" w:rsidRPr="00704EB7">
          <w:rPr>
            <w:rStyle w:val="a9"/>
            <w:sz w:val="24"/>
            <w:szCs w:val="24"/>
          </w:rPr>
          <w:t>cmd</w:t>
        </w:r>
        <w:r w:rsidR="003963B0">
          <w:rPr>
            <w:sz w:val="24"/>
            <w:szCs w:val="24"/>
          </w:rPr>
          <w:fldChar w:fldCharType="end"/>
        </w:r>
        <w:r w:rsidR="003963B0">
          <w:rPr>
            <w:sz w:val="24"/>
            <w:szCs w:val="24"/>
          </w:rPr>
          <w:t xml:space="preserve"> </w:t>
        </w:r>
      </w:ins>
      <w:ins w:id="31" w:author="Paul Kang 康博銓 (宇康醫電)" w:date="2020-03-30T11:24:00Z">
        <w:r w:rsidR="003963B0">
          <w:rPr>
            <w:rFonts w:hint="eastAsia"/>
            <w:sz w:val="24"/>
            <w:szCs w:val="24"/>
          </w:rPr>
          <w:t xml:space="preserve"> </w:t>
        </w:r>
      </w:ins>
      <w:del w:id="32" w:author="Paul Kang 康博銓 (宇康醫電)" w:date="2020-03-30T11:24:00Z">
        <w:r w:rsidRPr="00260C2F" w:rsidDel="003963B0">
          <w:rPr>
            <w:sz w:val="24"/>
            <w:szCs w:val="24"/>
          </w:rPr>
          <w:delText>http</w:delText>
        </w:r>
        <w:r w:rsidRPr="00260C2F" w:rsidDel="003963B0">
          <w:rPr>
            <w:rFonts w:hint="eastAsia"/>
            <w:sz w:val="24"/>
            <w:szCs w:val="24"/>
          </w:rPr>
          <w:delText>s</w:delText>
        </w:r>
        <w:r w:rsidRPr="00260C2F" w:rsidDel="003963B0">
          <w:rPr>
            <w:sz w:val="24"/>
            <w:szCs w:val="24"/>
          </w:rPr>
          <w:delText>://www.</w:delText>
        </w:r>
        <w:r w:rsidRPr="00260C2F" w:rsidDel="003963B0">
          <w:rPr>
            <w:rFonts w:hint="eastAsia"/>
            <w:sz w:val="24"/>
            <w:szCs w:val="24"/>
          </w:rPr>
          <w:delText>customer</w:delText>
        </w:r>
        <w:r w:rsidRPr="00260C2F" w:rsidDel="003963B0">
          <w:rPr>
            <w:sz w:val="24"/>
            <w:szCs w:val="24"/>
          </w:rPr>
          <w:delText>.com/</w:delText>
        </w:r>
        <w:r w:rsidR="00D33819" w:rsidRPr="00260C2F" w:rsidDel="003963B0">
          <w:rPr>
            <w:rFonts w:hint="eastAsia"/>
            <w:sz w:val="24"/>
            <w:szCs w:val="24"/>
          </w:rPr>
          <w:delText>charder</w:delText>
        </w:r>
        <w:r w:rsidRPr="00260C2F" w:rsidDel="003963B0">
          <w:rPr>
            <w:rFonts w:hint="eastAsia"/>
            <w:sz w:val="24"/>
            <w:szCs w:val="24"/>
          </w:rPr>
          <w:delText>/device_id/cmd</w:delText>
        </w:r>
      </w:del>
    </w:p>
    <w:p w:rsidR="00C33FC6" w:rsidRPr="00260C2F" w:rsidRDefault="00D33819" w:rsidP="00D33819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ab/>
      </w:r>
      <w:r w:rsidR="00C33FC6" w:rsidRPr="00260C2F">
        <w:rPr>
          <w:rFonts w:hint="eastAsia"/>
          <w:sz w:val="24"/>
          <w:szCs w:val="24"/>
        </w:rPr>
        <w:t xml:space="preserve">parameters:  </w:t>
      </w:r>
    </w:p>
    <w:p w:rsidR="00C33FC6" w:rsidRPr="00260C2F" w:rsidRDefault="003963B0" w:rsidP="00C33FC6">
      <w:pPr>
        <w:ind w:left="2520"/>
        <w:rPr>
          <w:sz w:val="24"/>
          <w:szCs w:val="24"/>
        </w:rPr>
      </w:pPr>
      <w:ins w:id="33" w:author="Paul Kang 康博銓 (宇康醫電)" w:date="2020-03-30T11:25:00Z">
        <w:r>
          <w:rPr>
            <w:sz w:val="24"/>
            <w:szCs w:val="24"/>
          </w:rPr>
          <w:t>XAPIKEY</w:t>
        </w:r>
      </w:ins>
      <w:ins w:id="34" w:author="Paul Kang 康博銓 (宇康醫電)" w:date="2020-03-30T11:26:00Z">
        <w:r>
          <w:rPr>
            <w:sz w:val="24"/>
            <w:szCs w:val="24"/>
          </w:rPr>
          <w:t xml:space="preserve">  </w:t>
        </w:r>
      </w:ins>
      <w:del w:id="35" w:author="Paul Kang 康博銓 (宇康醫電)" w:date="2020-03-30T11:26:00Z">
        <w:r w:rsidR="00C33FC6" w:rsidRPr="00260C2F" w:rsidDel="003963B0">
          <w:rPr>
            <w:sz w:val="24"/>
            <w:szCs w:val="24"/>
          </w:rPr>
          <w:delText>X-API-KEY</w:delText>
        </w:r>
      </w:del>
      <w:r w:rsidR="00C33FC6" w:rsidRPr="00260C2F">
        <w:rPr>
          <w:rFonts w:hint="eastAsia"/>
          <w:sz w:val="24"/>
          <w:szCs w:val="24"/>
        </w:rPr>
        <w:t xml:space="preserve">: API </w:t>
      </w:r>
      <w:r w:rsidR="00C33FC6" w:rsidRPr="00260C2F">
        <w:rPr>
          <w:rFonts w:hint="eastAsia"/>
          <w:sz w:val="24"/>
          <w:szCs w:val="24"/>
        </w:rPr>
        <w:t>金鑰</w:t>
      </w:r>
      <w:ins w:id="36" w:author="Paul Kang 康博銓 (宇康醫電)" w:date="2020-03-30T11:31:00Z">
        <w:r w:rsidR="00744CEA">
          <w:rPr>
            <w:rFonts w:hint="eastAsia"/>
            <w:sz w:val="24"/>
            <w:szCs w:val="24"/>
          </w:rPr>
          <w:t xml:space="preserve"> (</w:t>
        </w:r>
        <w:r w:rsidR="00744CEA">
          <w:rPr>
            <w:sz w:val="24"/>
            <w:szCs w:val="24"/>
          </w:rPr>
          <w:t>“</w:t>
        </w:r>
      </w:ins>
      <w:ins w:id="37" w:author="Paul Kang 康博銓 (宇康醫電)" w:date="2020-03-30T11:32:00Z">
        <w:r w:rsidR="00744CEA" w:rsidRPr="00744CEA">
          <w:rPr>
            <w:sz w:val="24"/>
            <w:szCs w:val="24"/>
          </w:rPr>
          <w:t>LAotO6ljsV7rPLiT</w:t>
        </w:r>
      </w:ins>
      <w:ins w:id="38" w:author="Paul Kang 康博銓 (宇康醫電)" w:date="2020-03-30T11:31:00Z">
        <w:r w:rsidR="00744CEA">
          <w:rPr>
            <w:sz w:val="24"/>
            <w:szCs w:val="24"/>
          </w:rPr>
          <w:t>”</w:t>
        </w:r>
        <w:r w:rsidR="00744CEA">
          <w:rPr>
            <w:rFonts w:hint="eastAsia"/>
            <w:sz w:val="24"/>
            <w:szCs w:val="24"/>
          </w:rPr>
          <w:t>)</w:t>
        </w:r>
      </w:ins>
    </w:p>
    <w:p w:rsidR="00C33FC6" w:rsidRPr="00260C2F" w:rsidRDefault="00C33FC6" w:rsidP="00D33819">
      <w:pPr>
        <w:ind w:left="252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lastRenderedPageBreak/>
        <w:t>Device_id:</w:t>
      </w:r>
      <w:del w:id="39" w:author="Paul Kang 康博銓 (宇康醫電)" w:date="2020-03-30T11:32:00Z">
        <w:r w:rsidRPr="00260C2F" w:rsidDel="00744CEA">
          <w:rPr>
            <w:rFonts w:hint="eastAsia"/>
            <w:sz w:val="24"/>
            <w:szCs w:val="24"/>
          </w:rPr>
          <w:delText xml:space="preserve"> </w:delText>
        </w:r>
        <w:r w:rsidRPr="00260C2F" w:rsidDel="00744CEA">
          <w:rPr>
            <w:rFonts w:hint="eastAsia"/>
            <w:sz w:val="24"/>
            <w:szCs w:val="24"/>
          </w:rPr>
          <w:delText>在</w:delText>
        </w:r>
        <w:r w:rsidRPr="00260C2F" w:rsidDel="00744CEA">
          <w:rPr>
            <w:rFonts w:hint="eastAsia"/>
            <w:sz w:val="24"/>
            <w:szCs w:val="24"/>
          </w:rPr>
          <w:delText xml:space="preserve">cloud </w:delText>
        </w:r>
        <w:r w:rsidRPr="00260C2F" w:rsidDel="00744CEA">
          <w:rPr>
            <w:rFonts w:hint="eastAsia"/>
            <w:sz w:val="24"/>
            <w:szCs w:val="24"/>
          </w:rPr>
          <w:delText>註冊之</w:delText>
        </w:r>
      </w:del>
      <w:r w:rsidRPr="00260C2F">
        <w:rPr>
          <w:rFonts w:hint="eastAsia"/>
          <w:sz w:val="24"/>
          <w:szCs w:val="24"/>
        </w:rPr>
        <w:t>機台</w:t>
      </w:r>
      <w:ins w:id="40" w:author="Paul Kang 康博銓 (宇康醫電)" w:date="2020-03-30T11:26:00Z">
        <w:r w:rsidR="003963B0">
          <w:rPr>
            <w:rFonts w:hint="eastAsia"/>
            <w:sz w:val="24"/>
            <w:szCs w:val="24"/>
          </w:rPr>
          <w:t>序號</w:t>
        </w:r>
        <w:r w:rsidR="003963B0">
          <w:rPr>
            <w:rFonts w:hint="eastAsia"/>
            <w:sz w:val="24"/>
            <w:szCs w:val="24"/>
          </w:rPr>
          <w:t>(</w:t>
        </w:r>
      </w:ins>
      <w:ins w:id="41" w:author="Paul Kang 康博銓 (宇康醫電)" w:date="2020-03-30T11:33:00Z">
        <w:r w:rsidR="00744CEA">
          <w:rPr>
            <w:rFonts w:hint="eastAsia"/>
            <w:sz w:val="24"/>
            <w:szCs w:val="24"/>
          </w:rPr>
          <w:t>由啟德指定，</w:t>
        </w:r>
      </w:ins>
      <w:ins w:id="42" w:author="Paul Kang 康博銓 (宇康醫電)" w:date="2020-03-30T11:27:00Z">
        <w:r w:rsidR="003963B0" w:rsidRPr="003963B0">
          <w:rPr>
            <w:rFonts w:hint="eastAsia"/>
            <w:sz w:val="24"/>
            <w:szCs w:val="24"/>
          </w:rPr>
          <w:t>格式為</w:t>
        </w:r>
        <w:r w:rsidR="003963B0" w:rsidRPr="003963B0">
          <w:rPr>
            <w:rFonts w:hint="eastAsia"/>
            <w:sz w:val="24"/>
            <w:szCs w:val="24"/>
          </w:rPr>
          <w:t xml:space="preserve"> T </w:t>
        </w:r>
        <w:r w:rsidR="003963B0" w:rsidRPr="003963B0">
          <w:rPr>
            <w:rFonts w:hint="eastAsia"/>
            <w:sz w:val="24"/>
            <w:szCs w:val="24"/>
          </w:rPr>
          <w:t>開頭，後續</w:t>
        </w:r>
        <w:r w:rsidR="003963B0" w:rsidRPr="003963B0">
          <w:rPr>
            <w:rFonts w:hint="eastAsia"/>
            <w:sz w:val="24"/>
            <w:szCs w:val="24"/>
          </w:rPr>
          <w:t xml:space="preserve"> 8 </w:t>
        </w:r>
        <w:r w:rsidR="003963B0" w:rsidRPr="003963B0">
          <w:rPr>
            <w:rFonts w:hint="eastAsia"/>
            <w:sz w:val="24"/>
            <w:szCs w:val="24"/>
          </w:rPr>
          <w:t>位數字</w:t>
        </w:r>
      </w:ins>
      <w:ins w:id="43" w:author="Paul Kang 康博銓 (宇康醫電)" w:date="2020-03-30T11:26:00Z">
        <w:r w:rsidR="003963B0">
          <w:rPr>
            <w:rFonts w:hint="eastAsia"/>
            <w:sz w:val="24"/>
            <w:szCs w:val="24"/>
          </w:rPr>
          <w:t>)</w:t>
        </w:r>
      </w:ins>
      <w:del w:id="44" w:author="Paul Kang 康博銓 (宇康醫電)" w:date="2020-03-30T11:26:00Z">
        <w:r w:rsidRPr="00260C2F" w:rsidDel="003963B0">
          <w:rPr>
            <w:rFonts w:hint="eastAsia"/>
            <w:sz w:val="24"/>
            <w:szCs w:val="24"/>
          </w:rPr>
          <w:delText>id</w:delText>
        </w:r>
        <w:r w:rsidRPr="00260C2F" w:rsidDel="003963B0">
          <w:rPr>
            <w:rFonts w:hint="eastAsia"/>
            <w:sz w:val="24"/>
            <w:szCs w:val="24"/>
          </w:rPr>
          <w:delText>碼</w:delText>
        </w:r>
      </w:del>
    </w:p>
    <w:p w:rsidR="00C33FC6" w:rsidRPr="00260C2F" w:rsidRDefault="00C33FC6" w:rsidP="00C33FC6">
      <w:pPr>
        <w:rPr>
          <w:sz w:val="24"/>
          <w:szCs w:val="24"/>
        </w:rPr>
      </w:pPr>
    </w:p>
    <w:p w:rsidR="00245B78" w:rsidRPr="00260C2F" w:rsidRDefault="00245B78" w:rsidP="00245B78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上傳機台狀態或資料</w:t>
      </w:r>
    </w:p>
    <w:p w:rsidR="00245B78" w:rsidRPr="00260C2F" w:rsidRDefault="00245B78" w:rsidP="00C33FC6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 xml:space="preserve">POST  </w:t>
      </w:r>
      <w:ins w:id="45" w:author="Paul Kang 康博銓 (宇康醫電)" w:date="2020-03-30T11:28:00Z">
        <w:r w:rsidR="003963B0">
          <w:rPr>
            <w:sz w:val="24"/>
            <w:szCs w:val="24"/>
          </w:rPr>
          <w:fldChar w:fldCharType="begin"/>
        </w:r>
        <w:r w:rsidR="003963B0">
          <w:rPr>
            <w:sz w:val="24"/>
            <w:szCs w:val="24"/>
          </w:rPr>
          <w:instrText xml:space="preserve"> HYPERLINK "</w:instrText>
        </w:r>
      </w:ins>
      <w:ins w:id="46" w:author="Paul Kang 康博銓 (宇康醫電)" w:date="2020-03-30T11:27:00Z">
        <w:r w:rsidR="003963B0" w:rsidRPr="003963B0">
          <w:rPr>
            <w:sz w:val="24"/>
            <w:szCs w:val="24"/>
          </w:rPr>
          <w:instrText>https://charder.herokuapp.com/</w:instrText>
        </w:r>
      </w:ins>
      <w:ins w:id="47" w:author="Paul Kang 康博銓 (宇康醫電)" w:date="2020-03-30T11:28:00Z">
        <w:r w:rsidR="003963B0">
          <w:rPr>
            <w:sz w:val="24"/>
            <w:szCs w:val="24"/>
          </w:rPr>
          <w:instrText xml:space="preserve">" </w:instrText>
        </w:r>
        <w:r w:rsidR="003963B0">
          <w:rPr>
            <w:sz w:val="24"/>
            <w:szCs w:val="24"/>
          </w:rPr>
          <w:fldChar w:fldCharType="separate"/>
        </w:r>
      </w:ins>
      <w:ins w:id="48" w:author="Paul Kang 康博銓 (宇康醫電)" w:date="2020-03-30T11:27:00Z">
        <w:r w:rsidR="003963B0" w:rsidRPr="00704EB7">
          <w:rPr>
            <w:rStyle w:val="a9"/>
            <w:sz w:val="24"/>
            <w:szCs w:val="24"/>
          </w:rPr>
          <w:t>https://charder.herokuapp.com/</w:t>
        </w:r>
      </w:ins>
      <w:ins w:id="49" w:author="Paul Kang 康博銓 (宇康醫電)" w:date="2020-03-30T11:28:00Z">
        <w:r w:rsidR="003963B0">
          <w:rPr>
            <w:sz w:val="24"/>
            <w:szCs w:val="24"/>
          </w:rPr>
          <w:fldChar w:fldCharType="end"/>
        </w:r>
        <w:r w:rsidR="003963B0">
          <w:rPr>
            <w:sz w:val="24"/>
            <w:szCs w:val="24"/>
          </w:rPr>
          <w:t xml:space="preserve">status </w:t>
        </w:r>
      </w:ins>
      <w:ins w:id="50" w:author="Paul Kang 康博銓 (宇康醫電)" w:date="2020-03-30T12:38:00Z">
        <w:r w:rsidR="00B8193F">
          <w:rPr>
            <w:rFonts w:hint="eastAsia"/>
            <w:sz w:val="24"/>
            <w:szCs w:val="24"/>
          </w:rPr>
          <w:t xml:space="preserve"> </w:t>
        </w:r>
      </w:ins>
      <w:del w:id="51" w:author="Paul Kang 康博銓 (宇康醫電)" w:date="2020-03-30T11:27:00Z">
        <w:r w:rsidRPr="00260C2F" w:rsidDel="003963B0">
          <w:rPr>
            <w:sz w:val="24"/>
            <w:szCs w:val="24"/>
          </w:rPr>
          <w:delText>http</w:delText>
        </w:r>
        <w:r w:rsidRPr="00260C2F" w:rsidDel="003963B0">
          <w:rPr>
            <w:rFonts w:hint="eastAsia"/>
            <w:sz w:val="24"/>
            <w:szCs w:val="24"/>
          </w:rPr>
          <w:delText>s</w:delText>
        </w:r>
        <w:r w:rsidRPr="00260C2F" w:rsidDel="003963B0">
          <w:rPr>
            <w:sz w:val="24"/>
            <w:szCs w:val="24"/>
          </w:rPr>
          <w:delText>://www.</w:delText>
        </w:r>
        <w:r w:rsidRPr="00260C2F" w:rsidDel="003963B0">
          <w:rPr>
            <w:rFonts w:hint="eastAsia"/>
            <w:sz w:val="24"/>
            <w:szCs w:val="24"/>
          </w:rPr>
          <w:delText>customer</w:delText>
        </w:r>
        <w:r w:rsidRPr="00260C2F" w:rsidDel="003963B0">
          <w:rPr>
            <w:sz w:val="24"/>
            <w:szCs w:val="24"/>
          </w:rPr>
          <w:delText>.com/</w:delText>
        </w:r>
        <w:r w:rsidR="00D33819" w:rsidRPr="00260C2F" w:rsidDel="003963B0">
          <w:rPr>
            <w:rFonts w:hint="eastAsia"/>
            <w:sz w:val="24"/>
            <w:szCs w:val="24"/>
          </w:rPr>
          <w:delText>charder</w:delText>
        </w:r>
        <w:r w:rsidR="00C33FC6" w:rsidRPr="00260C2F" w:rsidDel="003963B0">
          <w:rPr>
            <w:rFonts w:hint="eastAsia"/>
            <w:sz w:val="24"/>
            <w:szCs w:val="24"/>
          </w:rPr>
          <w:delText>/device_id/status</w:delText>
        </w:r>
      </w:del>
      <w:ins w:id="52" w:author="Paul Kang 康博銓 (宇康醫電)" w:date="2020-03-30T12:38:00Z">
        <w:r w:rsidR="00B8193F">
          <w:rPr>
            <w:rFonts w:hint="eastAsia"/>
            <w:sz w:val="24"/>
            <w:szCs w:val="24"/>
          </w:rPr>
          <w:t xml:space="preserve"> </w:t>
        </w:r>
        <w:r w:rsidR="00B8193F">
          <w:rPr>
            <w:rFonts w:hint="eastAsia"/>
            <w:sz w:val="24"/>
            <w:szCs w:val="24"/>
          </w:rPr>
          <w:t>機台依狀</w:t>
        </w:r>
      </w:ins>
      <w:ins w:id="53" w:author="Paul Kang 康博銓 (宇康醫電)" w:date="2020-03-30T12:39:00Z">
        <w:r w:rsidR="00B8193F">
          <w:rPr>
            <w:rFonts w:hint="eastAsia"/>
            <w:sz w:val="24"/>
            <w:szCs w:val="24"/>
          </w:rPr>
          <w:t>態變化</w:t>
        </w:r>
      </w:ins>
      <w:ins w:id="54" w:author="Paul Kang 康博銓 (宇康醫電)" w:date="2020-03-30T12:38:00Z">
        <w:r w:rsidR="00B8193F">
          <w:rPr>
            <w:rFonts w:hint="eastAsia"/>
            <w:sz w:val="24"/>
            <w:szCs w:val="24"/>
          </w:rPr>
          <w:t>通知</w:t>
        </w:r>
      </w:ins>
      <w:ins w:id="55" w:author="Paul Kang 康博銓 (宇康醫電)" w:date="2020-03-30T12:39:00Z">
        <w:r w:rsidR="00B8193F">
          <w:rPr>
            <w:rFonts w:hint="eastAsia"/>
            <w:sz w:val="24"/>
            <w:szCs w:val="24"/>
          </w:rPr>
          <w:t xml:space="preserve"> </w:t>
        </w:r>
        <w:r w:rsidR="00B8193F">
          <w:rPr>
            <w:sz w:val="24"/>
            <w:szCs w:val="24"/>
          </w:rPr>
          <w:t>cloud</w:t>
        </w:r>
        <w:r w:rsidR="00B8193F">
          <w:rPr>
            <w:rFonts w:hint="eastAsia"/>
            <w:sz w:val="24"/>
            <w:szCs w:val="24"/>
          </w:rPr>
          <w:t>，</w:t>
        </w:r>
      </w:ins>
    </w:p>
    <w:p w:rsidR="00C33FC6" w:rsidRPr="00260C2F" w:rsidRDefault="00C33FC6" w:rsidP="00D33819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ab/>
        <w:t xml:space="preserve">parameters:  </w:t>
      </w:r>
    </w:p>
    <w:p w:rsidR="00C33FC6" w:rsidRPr="00260C2F" w:rsidRDefault="003963B0" w:rsidP="00C33FC6">
      <w:pPr>
        <w:ind w:left="2520"/>
        <w:rPr>
          <w:sz w:val="24"/>
          <w:szCs w:val="24"/>
        </w:rPr>
      </w:pPr>
      <w:ins w:id="56" w:author="Paul Kang 康博銓 (宇康醫電)" w:date="2020-03-30T11:28:00Z">
        <w:r w:rsidRPr="003963B0">
          <w:rPr>
            <w:sz w:val="24"/>
            <w:szCs w:val="24"/>
          </w:rPr>
          <w:t xml:space="preserve">XAPIKEY  </w:t>
        </w:r>
      </w:ins>
      <w:del w:id="57" w:author="Paul Kang 康博銓 (宇康醫電)" w:date="2020-03-30T11:28:00Z">
        <w:r w:rsidR="00C33FC6" w:rsidRPr="00260C2F" w:rsidDel="003963B0">
          <w:rPr>
            <w:sz w:val="24"/>
            <w:szCs w:val="24"/>
          </w:rPr>
          <w:delText>X-API-KEY</w:delText>
        </w:r>
      </w:del>
      <w:r w:rsidR="00C33FC6" w:rsidRPr="00260C2F">
        <w:rPr>
          <w:rFonts w:hint="eastAsia"/>
          <w:sz w:val="24"/>
          <w:szCs w:val="24"/>
        </w:rPr>
        <w:t xml:space="preserve">: API </w:t>
      </w:r>
      <w:r w:rsidR="00C33FC6" w:rsidRPr="00260C2F">
        <w:rPr>
          <w:rFonts w:hint="eastAsia"/>
          <w:sz w:val="24"/>
          <w:szCs w:val="24"/>
        </w:rPr>
        <w:t>金鑰</w:t>
      </w:r>
      <w:ins w:id="58" w:author="Paul Kang 康博銓 (宇康醫電)" w:date="2020-03-30T11:32:00Z">
        <w:r w:rsidR="00744CEA">
          <w:rPr>
            <w:rFonts w:hint="eastAsia"/>
            <w:sz w:val="24"/>
            <w:szCs w:val="24"/>
          </w:rPr>
          <w:t>(</w:t>
        </w:r>
        <w:r w:rsidR="00744CEA">
          <w:rPr>
            <w:sz w:val="24"/>
            <w:szCs w:val="24"/>
          </w:rPr>
          <w:t>“</w:t>
        </w:r>
        <w:r w:rsidR="00744CEA" w:rsidRPr="00744CEA">
          <w:rPr>
            <w:sz w:val="24"/>
            <w:szCs w:val="24"/>
          </w:rPr>
          <w:t>LAotO6ljsV7rPLiT</w:t>
        </w:r>
        <w:r w:rsidR="00744CEA">
          <w:rPr>
            <w:sz w:val="24"/>
            <w:szCs w:val="24"/>
          </w:rPr>
          <w:t>”</w:t>
        </w:r>
        <w:r w:rsidR="00744CEA">
          <w:rPr>
            <w:rFonts w:hint="eastAsia"/>
            <w:sz w:val="24"/>
            <w:szCs w:val="24"/>
          </w:rPr>
          <w:t>)</w:t>
        </w:r>
      </w:ins>
    </w:p>
    <w:p w:rsidR="00C33FC6" w:rsidRPr="00260C2F" w:rsidRDefault="00C33FC6" w:rsidP="00C33FC6">
      <w:pPr>
        <w:ind w:left="252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Device_id:</w:t>
      </w:r>
      <w:del w:id="59" w:author="Paul Kang 康博銓 (宇康醫電)" w:date="2020-03-30T11:33:00Z">
        <w:r w:rsidRPr="00260C2F" w:rsidDel="00744CEA">
          <w:rPr>
            <w:rFonts w:hint="eastAsia"/>
            <w:sz w:val="24"/>
            <w:szCs w:val="24"/>
          </w:rPr>
          <w:delText xml:space="preserve"> </w:delText>
        </w:r>
        <w:r w:rsidRPr="00260C2F" w:rsidDel="00744CEA">
          <w:rPr>
            <w:rFonts w:hint="eastAsia"/>
            <w:sz w:val="24"/>
            <w:szCs w:val="24"/>
          </w:rPr>
          <w:delText>在</w:delText>
        </w:r>
        <w:r w:rsidRPr="00260C2F" w:rsidDel="00744CEA">
          <w:rPr>
            <w:rFonts w:hint="eastAsia"/>
            <w:sz w:val="24"/>
            <w:szCs w:val="24"/>
          </w:rPr>
          <w:delText xml:space="preserve">cloud </w:delText>
        </w:r>
        <w:r w:rsidRPr="00260C2F" w:rsidDel="00744CEA">
          <w:rPr>
            <w:rFonts w:hint="eastAsia"/>
            <w:sz w:val="24"/>
            <w:szCs w:val="24"/>
          </w:rPr>
          <w:delText>註冊之機台</w:delText>
        </w:r>
      </w:del>
      <w:ins w:id="60" w:author="Paul Kang 康博銓 (宇康醫電)" w:date="2020-03-30T11:29:00Z">
        <w:r w:rsidR="003673E9">
          <w:rPr>
            <w:rFonts w:hint="eastAsia"/>
            <w:sz w:val="24"/>
            <w:szCs w:val="24"/>
          </w:rPr>
          <w:t>序號</w:t>
        </w:r>
        <w:r w:rsidR="003673E9">
          <w:rPr>
            <w:rFonts w:hint="eastAsia"/>
            <w:sz w:val="24"/>
            <w:szCs w:val="24"/>
          </w:rPr>
          <w:t>(</w:t>
        </w:r>
      </w:ins>
      <w:ins w:id="61" w:author="Paul Kang 康博銓 (宇康醫電)" w:date="2020-03-30T11:33:00Z">
        <w:r w:rsidR="00744CEA">
          <w:rPr>
            <w:rFonts w:hint="eastAsia"/>
            <w:sz w:val="24"/>
            <w:szCs w:val="24"/>
          </w:rPr>
          <w:t>由啟德指定，</w:t>
        </w:r>
      </w:ins>
      <w:ins w:id="62" w:author="Paul Kang 康博銓 (宇康醫電)" w:date="2020-03-30T11:29:00Z">
        <w:r w:rsidR="003673E9" w:rsidRPr="003963B0">
          <w:rPr>
            <w:rFonts w:hint="eastAsia"/>
            <w:sz w:val="24"/>
            <w:szCs w:val="24"/>
          </w:rPr>
          <w:t>格式為</w:t>
        </w:r>
        <w:r w:rsidR="003673E9" w:rsidRPr="003963B0">
          <w:rPr>
            <w:rFonts w:hint="eastAsia"/>
            <w:sz w:val="24"/>
            <w:szCs w:val="24"/>
          </w:rPr>
          <w:t xml:space="preserve"> T </w:t>
        </w:r>
        <w:r w:rsidR="003673E9" w:rsidRPr="003963B0">
          <w:rPr>
            <w:rFonts w:hint="eastAsia"/>
            <w:sz w:val="24"/>
            <w:szCs w:val="24"/>
          </w:rPr>
          <w:t>開頭，後續</w:t>
        </w:r>
        <w:r w:rsidR="003673E9" w:rsidRPr="003963B0">
          <w:rPr>
            <w:rFonts w:hint="eastAsia"/>
            <w:sz w:val="24"/>
            <w:szCs w:val="24"/>
          </w:rPr>
          <w:t xml:space="preserve"> 8 </w:t>
        </w:r>
        <w:r w:rsidR="003673E9" w:rsidRPr="003963B0">
          <w:rPr>
            <w:rFonts w:hint="eastAsia"/>
            <w:sz w:val="24"/>
            <w:szCs w:val="24"/>
          </w:rPr>
          <w:t>位數字</w:t>
        </w:r>
        <w:r w:rsidR="003673E9">
          <w:rPr>
            <w:rFonts w:hint="eastAsia"/>
            <w:sz w:val="24"/>
            <w:szCs w:val="24"/>
          </w:rPr>
          <w:t>)</w:t>
        </w:r>
      </w:ins>
      <w:del w:id="63" w:author="Paul Kang 康博銓 (宇康醫電)" w:date="2020-03-30T11:29:00Z">
        <w:r w:rsidRPr="00260C2F" w:rsidDel="003673E9">
          <w:rPr>
            <w:rFonts w:hint="eastAsia"/>
            <w:sz w:val="24"/>
            <w:szCs w:val="24"/>
          </w:rPr>
          <w:delText>id</w:delText>
        </w:r>
        <w:r w:rsidRPr="00260C2F" w:rsidDel="003673E9">
          <w:rPr>
            <w:rFonts w:hint="eastAsia"/>
            <w:sz w:val="24"/>
            <w:szCs w:val="24"/>
          </w:rPr>
          <w:delText>碼</w:delText>
        </w:r>
      </w:del>
    </w:p>
    <w:p w:rsidR="00C33FC6" w:rsidRPr="00260C2F" w:rsidRDefault="00C33FC6" w:rsidP="00C33FC6">
      <w:pPr>
        <w:ind w:left="144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ab/>
        <w:t xml:space="preserve">body contents: </w:t>
      </w:r>
      <w:r w:rsidRPr="00260C2F">
        <w:rPr>
          <w:rFonts w:hint="eastAsia"/>
          <w:sz w:val="24"/>
          <w:szCs w:val="24"/>
        </w:rPr>
        <w:t>見下表</w:t>
      </w:r>
      <w:r w:rsidRPr="00260C2F">
        <w:rPr>
          <w:rFonts w:hint="eastAsia"/>
          <w:sz w:val="24"/>
          <w:szCs w:val="24"/>
        </w:rPr>
        <w:t xml:space="preserve"> "</w:t>
      </w:r>
      <w:r w:rsidRPr="00260C2F">
        <w:rPr>
          <w:rFonts w:hint="eastAsia"/>
          <w:sz w:val="24"/>
          <w:szCs w:val="24"/>
        </w:rPr>
        <w:t>機台通訊樣示說明</w:t>
      </w:r>
      <w:r w:rsidRPr="00260C2F">
        <w:rPr>
          <w:rFonts w:hint="eastAsia"/>
          <w:sz w:val="24"/>
          <w:szCs w:val="24"/>
        </w:rPr>
        <w:t xml:space="preserve">" </w:t>
      </w:r>
      <w:r w:rsidRPr="00260C2F">
        <w:rPr>
          <w:rFonts w:hint="eastAsia"/>
          <w:sz w:val="24"/>
          <w:szCs w:val="24"/>
        </w:rPr>
        <w:t>欄位內容</w:t>
      </w:r>
    </w:p>
    <w:p w:rsidR="00C33FC6" w:rsidRPr="00260C2F" w:rsidRDefault="00C33FC6" w:rsidP="00C33FC6">
      <w:pPr>
        <w:ind w:left="1440"/>
        <w:rPr>
          <w:sz w:val="24"/>
          <w:szCs w:val="24"/>
        </w:rPr>
      </w:pPr>
    </w:p>
    <w:p w:rsidR="00D06BAD" w:rsidRPr="00260C2F" w:rsidRDefault="00245B78" w:rsidP="00245B78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應用</w:t>
      </w:r>
      <w:r w:rsidR="00D06BAD" w:rsidRPr="00260C2F">
        <w:rPr>
          <w:rFonts w:hint="eastAsia"/>
          <w:sz w:val="24"/>
          <w:szCs w:val="24"/>
        </w:rPr>
        <w:t>說明</w:t>
      </w:r>
      <w:r w:rsidR="00D06BAD" w:rsidRPr="00260C2F">
        <w:rPr>
          <w:rFonts w:hint="eastAsia"/>
          <w:sz w:val="24"/>
          <w:szCs w:val="24"/>
        </w:rPr>
        <w:t xml:space="preserve">, </w:t>
      </w:r>
      <w:r w:rsidRPr="00260C2F">
        <w:rPr>
          <w:rFonts w:hint="eastAsia"/>
          <w:sz w:val="24"/>
          <w:szCs w:val="24"/>
        </w:rPr>
        <w:t>見</w:t>
      </w:r>
      <w:r w:rsidR="00D06BAD" w:rsidRPr="00260C2F">
        <w:rPr>
          <w:rFonts w:hint="eastAsia"/>
          <w:sz w:val="24"/>
          <w:szCs w:val="24"/>
        </w:rPr>
        <w:t>下表</w:t>
      </w:r>
    </w:p>
    <w:p w:rsidR="001A04B6" w:rsidRDefault="001A04B6"/>
    <w:tbl>
      <w:tblPr>
        <w:tblStyle w:val="a3"/>
        <w:tblW w:w="1020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559"/>
        <w:gridCol w:w="4111"/>
        <w:gridCol w:w="2551"/>
      </w:tblGrid>
      <w:tr w:rsidR="0081628B" w:rsidRPr="00572EFF" w:rsidTr="00C33FC6">
        <w:trPr>
          <w:trHeight w:val="374"/>
        </w:trPr>
        <w:tc>
          <w:tcPr>
            <w:tcW w:w="567" w:type="dxa"/>
          </w:tcPr>
          <w:p w:rsidR="0081628B" w:rsidRPr="00C33FC6" w:rsidRDefault="0081628B" w:rsidP="00C33FC6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編號</w:t>
            </w:r>
          </w:p>
        </w:tc>
        <w:tc>
          <w:tcPr>
            <w:tcW w:w="1418" w:type="dxa"/>
          </w:tcPr>
          <w:p w:rsidR="0081628B" w:rsidRPr="00C33FC6" w:rsidRDefault="00D06BAD" w:rsidP="00C33FC6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使用者或雲端動作</w:t>
            </w:r>
          </w:p>
        </w:tc>
        <w:tc>
          <w:tcPr>
            <w:tcW w:w="1559" w:type="dxa"/>
          </w:tcPr>
          <w:p w:rsidR="0081628B" w:rsidRPr="00C33FC6" w:rsidRDefault="00D06BAD" w:rsidP="00C33FC6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機台動作及</w:t>
            </w:r>
            <w:r w:rsidR="0081628B"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狀態</w:t>
            </w:r>
          </w:p>
        </w:tc>
        <w:tc>
          <w:tcPr>
            <w:tcW w:w="4111" w:type="dxa"/>
          </w:tcPr>
          <w:p w:rsidR="0081628B" w:rsidRPr="00C33FC6" w:rsidRDefault="00D06BAD" w:rsidP="00C33FC6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機台</w:t>
            </w:r>
            <w:r w:rsidR="00C33FC6"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通訊樣示</w:t>
            </w:r>
            <w:r w:rsidR="0081628B"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說明</w:t>
            </w:r>
          </w:p>
        </w:tc>
        <w:tc>
          <w:tcPr>
            <w:tcW w:w="2551" w:type="dxa"/>
          </w:tcPr>
          <w:p w:rsidR="0081628B" w:rsidRPr="00C33FC6" w:rsidRDefault="00BE15DF" w:rsidP="00C33FC6">
            <w:pPr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備註與問題</w:t>
            </w:r>
          </w:p>
        </w:tc>
      </w:tr>
      <w:tr w:rsidR="00077EC3" w:rsidRPr="00572EFF" w:rsidTr="00C33FC6">
        <w:tc>
          <w:tcPr>
            <w:tcW w:w="567" w:type="dxa"/>
          </w:tcPr>
          <w:p w:rsidR="00077EC3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1-1</w:t>
            </w:r>
          </w:p>
        </w:tc>
        <w:tc>
          <w:tcPr>
            <w:tcW w:w="1418" w:type="dxa"/>
          </w:tcPr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雲端註冊及建立機台資料</w:t>
            </w:r>
          </w:p>
        </w:tc>
        <w:tc>
          <w:tcPr>
            <w:tcW w:w="1559" w:type="dxa"/>
          </w:tcPr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註冊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cloud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狀態</w:t>
            </w:r>
          </w:p>
        </w:tc>
        <w:tc>
          <w:tcPr>
            <w:tcW w:w="4111" w:type="dxa"/>
          </w:tcPr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客戶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cloud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管理方式</w:t>
            </w:r>
          </w:p>
        </w:tc>
        <w:tc>
          <w:tcPr>
            <w:tcW w:w="2551" w:type="dxa"/>
          </w:tcPr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1-2</w:t>
            </w:r>
          </w:p>
        </w:tc>
        <w:tc>
          <w:tcPr>
            <w:tcW w:w="1418" w:type="dxa"/>
          </w:tcPr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機台電源開關打開</w:t>
            </w:r>
          </w:p>
        </w:tc>
        <w:tc>
          <w:tcPr>
            <w:tcW w:w="1559" w:type="dxa"/>
          </w:tcPr>
          <w:p w:rsidR="00077EC3" w:rsidRPr="00077EC3" w:rsidRDefault="00077EC3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開機初始</w:t>
            </w:r>
          </w:p>
        </w:tc>
        <w:tc>
          <w:tcPr>
            <w:tcW w:w="4111" w:type="dxa"/>
          </w:tcPr>
          <w:p w:rsidR="002853F5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WIFI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連線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OK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後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  <w:r w:rsidR="002853F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上傳狀態</w:t>
            </w:r>
          </w:p>
          <w:p w:rsidR="00077EC3" w:rsidRPr="002853F5" w:rsidRDefault="00077EC3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POST 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發送訊息時間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"status":"power_on"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"Model": "MA601",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"APPVer": "V59",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"SN":"12345678",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...</w:t>
            </w:r>
          </w:p>
          <w:p w:rsidR="00077EC3" w:rsidRPr="002853F5" w:rsidRDefault="00077EC3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Pr="00572EFF" w:rsidRDefault="00077EC3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7D4F74" w:rsidRDefault="00025A3F" w:rsidP="00025A3F">
            <w:pPr>
              <w:rPr>
                <w:ins w:id="64" w:author="Paul Kang 康博銓 (宇康醫電)" w:date="2020-03-30T12:44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  <w:rPrChange w:id="65" w:author="Paul Kang 康博銓 (宇康醫電)" w:date="2020-03-30T12:50:00Z">
                  <w:rPr>
                    <w:ins w:id="66" w:author="Paul Kang 康博銓 (宇康醫電)" w:date="2020-03-30T12:44:00Z"/>
                    <w:rFonts w:ascii="Helvetica" w:hAnsi="Helvetica" w:cs="Helvetica"/>
                    <w:color w:val="FF0000"/>
                    <w:sz w:val="18"/>
                    <w:szCs w:val="18"/>
                    <w:shd w:val="clear" w:color="auto" w:fill="FFFFFF"/>
                  </w:rPr>
                </w:rPrChange>
              </w:rPr>
            </w:pPr>
            <w:ins w:id="67" w:author="Paul Kang 康博銓 (宇康醫電)" w:date="2020-03-30T12:44:00Z">
              <w:r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68" w:author="Paul Kang 康博銓 (宇康醫電)" w:date="2020-03-30T12:50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說明</w:t>
              </w:r>
              <w:r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69" w:author="Paul Kang 康博銓 (宇康醫電)" w:date="2020-03-30T12:50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1: </w:t>
              </w:r>
            </w:ins>
            <w:ins w:id="70" w:author="Paul Kang 康博銓 (宇康醫電)" w:date="2020-03-30T11:32:00Z">
              <w:r w:rsidR="00744CEA"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71" w:author="Paul Kang 康博銓 (宇康醫電)" w:date="2020-03-30T12:50:00Z">
                    <w:rPr>
                      <w:shd w:val="clear" w:color="auto" w:fill="FFFFFF"/>
                    </w:rPr>
                  </w:rPrChange>
                </w:rPr>
                <w:t xml:space="preserve">SN </w:t>
              </w:r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72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為</w:t>
              </w:r>
            </w:ins>
            <w:ins w:id="73" w:author="Paul Kang 康博銓 (宇康醫電)" w:date="2020-03-30T11:33:00Z"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74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序號</w:t>
              </w:r>
              <w:r w:rsidR="00744CEA"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75" w:author="Paul Kang 康博銓 (宇康醫電)" w:date="2020-03-30T12:50:00Z">
                    <w:rPr>
                      <w:shd w:val="clear" w:color="auto" w:fill="FFFFFF"/>
                    </w:rPr>
                  </w:rPrChange>
                </w:rPr>
                <w:t>(</w:t>
              </w:r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76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由啟德指定，格式為</w:t>
              </w:r>
              <w:r w:rsidR="00744CEA"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77" w:author="Paul Kang 康博銓 (宇康醫電)" w:date="2020-03-30T12:50:00Z">
                    <w:rPr>
                      <w:shd w:val="clear" w:color="auto" w:fill="FFFFFF"/>
                    </w:rPr>
                  </w:rPrChange>
                </w:rPr>
                <w:t xml:space="preserve"> T </w:t>
              </w:r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78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開頭，後續</w:t>
              </w:r>
              <w:r w:rsidR="00744CEA"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79" w:author="Paul Kang 康博銓 (宇康醫電)" w:date="2020-03-30T12:50:00Z">
                    <w:rPr>
                      <w:shd w:val="clear" w:color="auto" w:fill="FFFFFF"/>
                    </w:rPr>
                  </w:rPrChange>
                </w:rPr>
                <w:t xml:space="preserve"> 8 </w:t>
              </w:r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80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位數字</w:t>
              </w:r>
              <w:r w:rsidR="00744CEA"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81" w:author="Paul Kang 康博銓 (宇康醫電)" w:date="2020-03-30T12:50:00Z">
                    <w:rPr>
                      <w:shd w:val="clear" w:color="auto" w:fill="FFFFFF"/>
                    </w:rPr>
                  </w:rPrChange>
                </w:rPr>
                <w:t>)</w:t>
              </w:r>
            </w:ins>
            <w:ins w:id="82" w:author="Paul Kang 康博銓 (宇康醫電)" w:date="2020-03-30T11:34:00Z"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83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。</w:t>
              </w:r>
            </w:ins>
          </w:p>
          <w:p w:rsidR="00025A3F" w:rsidRPr="007D4F74" w:rsidRDefault="00025A3F" w:rsidP="00025A3F">
            <w:pPr>
              <w:rPr>
                <w:ins w:id="84" w:author="Paul Kang 康博銓 (宇康醫電)" w:date="2020-03-30T11:34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  <w:rPrChange w:id="85" w:author="Paul Kang 康博銓 (宇康醫電)" w:date="2020-03-30T12:50:00Z">
                  <w:rPr>
                    <w:ins w:id="86" w:author="Paul Kang 康博銓 (宇康醫電)" w:date="2020-03-30T11:34:00Z"/>
                    <w:shd w:val="clear" w:color="auto" w:fill="FFFFFF"/>
                  </w:rPr>
                </w:rPrChange>
              </w:rPr>
            </w:pPr>
          </w:p>
          <w:p w:rsidR="00744CEA" w:rsidRPr="007D4F74" w:rsidRDefault="00025A3F" w:rsidP="00025A3F">
            <w:pPr>
              <w:rPr>
                <w:ins w:id="87" w:author="Paul Kang 康博銓 (宇康醫電)" w:date="2020-03-30T12:45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  <w:rPrChange w:id="88" w:author="Paul Kang 康博銓 (宇康醫電)" w:date="2020-03-30T12:50:00Z">
                  <w:rPr>
                    <w:ins w:id="89" w:author="Paul Kang 康博銓 (宇康醫電)" w:date="2020-03-30T12:45:00Z"/>
                    <w:rFonts w:ascii="Helvetica" w:hAnsi="Helvetica" w:cs="Helvetica"/>
                    <w:color w:val="FF0000"/>
                    <w:sz w:val="18"/>
                    <w:szCs w:val="18"/>
                    <w:shd w:val="clear" w:color="auto" w:fill="FFFFFF"/>
                  </w:rPr>
                </w:rPrChange>
              </w:rPr>
            </w:pPr>
            <w:ins w:id="90" w:author="Paul Kang 康博銓 (宇康醫電)" w:date="2020-03-30T12:45:00Z">
              <w:r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91" w:author="Paul Kang 康博銓 (宇康醫電)" w:date="2020-03-30T12:50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說明</w:t>
              </w:r>
              <w:r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92" w:author="Paul Kang 康博銓 (宇康醫電)" w:date="2020-03-30T12:50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2: </w:t>
              </w:r>
            </w:ins>
            <w:ins w:id="93" w:author="Paul Kang 康博銓 (宇康醫電)" w:date="2020-03-30T11:34:00Z">
              <w:r w:rsidR="00744CEA"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94" w:author="Paul Kang 康博銓 (宇康醫電)" w:date="2020-03-30T12:50:00Z">
                    <w:rPr>
                      <w:shd w:val="clear" w:color="auto" w:fill="FFFFFF"/>
                    </w:rPr>
                  </w:rPrChange>
                </w:rPr>
                <w:t xml:space="preserve">SN </w:t>
              </w:r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95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應與</w:t>
              </w:r>
              <w:r w:rsidR="00744CEA"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96" w:author="Paul Kang 康博銓 (宇康醫電)" w:date="2020-03-30T12:50:00Z">
                    <w:rPr>
                      <w:shd w:val="clear" w:color="auto" w:fill="FFFFFF"/>
                    </w:rPr>
                  </w:rPrChange>
                </w:rPr>
                <w:t xml:space="preserve"> Device_id </w:t>
              </w:r>
              <w:r w:rsidR="00744CEA"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97" w:author="Paul Kang 康博銓 (宇康醫電)" w:date="2020-03-30T12:50:00Z">
                    <w:rPr>
                      <w:rFonts w:hint="eastAsia"/>
                      <w:shd w:val="clear" w:color="auto" w:fill="FFFFFF"/>
                    </w:rPr>
                  </w:rPrChange>
                </w:rPr>
                <w:t>相同</w:t>
              </w:r>
            </w:ins>
          </w:p>
          <w:p w:rsidR="00025A3F" w:rsidRPr="007D4F74" w:rsidRDefault="00025A3F" w:rsidP="00025A3F">
            <w:pPr>
              <w:rPr>
                <w:ins w:id="98" w:author="Paul Kang 康博銓 (宇康醫電)" w:date="2020-03-30T12:45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  <w:rPrChange w:id="99" w:author="Paul Kang 康博銓 (宇康醫電)" w:date="2020-03-30T12:50:00Z">
                  <w:rPr>
                    <w:ins w:id="100" w:author="Paul Kang 康博銓 (宇康醫電)" w:date="2020-03-30T12:45:00Z"/>
                    <w:rFonts w:ascii="Helvetica" w:hAnsi="Helvetica" w:cs="Helvetica"/>
                    <w:color w:val="FF0000"/>
                    <w:sz w:val="18"/>
                    <w:szCs w:val="18"/>
                    <w:shd w:val="clear" w:color="auto" w:fill="FFFFFF"/>
                  </w:rPr>
                </w:rPrChange>
              </w:rPr>
            </w:pPr>
          </w:p>
          <w:p w:rsidR="00025A3F" w:rsidRPr="007D4F74" w:rsidRDefault="00025A3F" w:rsidP="00025A3F">
            <w:pPr>
              <w:rPr>
                <w:ins w:id="101" w:author="Paul Kang 康博銓 (宇康醫電)" w:date="2020-03-30T12:47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  <w:rPrChange w:id="102" w:author="Paul Kang 康博銓 (宇康醫電)" w:date="2020-03-30T12:50:00Z">
                  <w:rPr>
                    <w:ins w:id="103" w:author="Paul Kang 康博銓 (宇康醫電)" w:date="2020-03-30T12:47:00Z"/>
                    <w:rFonts w:ascii="Helvetica" w:hAnsi="Helvetica" w:cs="Helvetica"/>
                    <w:color w:val="FF0000"/>
                    <w:sz w:val="18"/>
                    <w:szCs w:val="18"/>
                    <w:shd w:val="clear" w:color="auto" w:fill="FFFFFF"/>
                  </w:rPr>
                </w:rPrChange>
              </w:rPr>
            </w:pPr>
            <w:ins w:id="104" w:author="Paul Kang 康博銓 (宇康醫電)" w:date="2020-03-30T12:45:00Z">
              <w:r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105" w:author="Paul Kang 康博銓 (宇康醫電)" w:date="2020-03-30T12:50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說明</w:t>
              </w:r>
              <w:r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106" w:author="Paul Kang 康博銓 (宇康醫電)" w:date="2020-03-30T12:50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 3: Timestamp</w:t>
              </w:r>
            </w:ins>
            <w:ins w:id="107" w:author="Paul Kang 康博銓 (宇康醫電)" w:date="2020-03-30T12:49:00Z">
              <w:r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108" w:author="Paul Kang 康博銓 (宇康醫電)" w:date="2020-03-30T12:50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 </w:t>
              </w:r>
              <w:r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109" w:author="Paul Kang 康博銓 (宇康醫電)" w:date="2020-03-30T12:50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是自</w:t>
              </w:r>
              <w:r w:rsidRPr="007D4F74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110" w:author="Paul Kang 康博銓 (宇康醫電)" w:date="2020-03-30T12:50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 1970/01/01 00:00:00 UTC </w:t>
              </w:r>
              <w:r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111" w:author="Paul Kang 康博銓 (宇康醫電)" w:date="2020-03-30T12:50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起經過的毫秒數</w:t>
              </w:r>
            </w:ins>
            <w:ins w:id="112" w:author="Paul Kang 康博銓 (宇康醫電)" w:date="2020-03-30T12:45:00Z">
              <w:r w:rsidRPr="007D4F74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113" w:author="Paul Kang 康博銓 (宇康醫電)" w:date="2020-03-30T12:50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。</w:t>
              </w:r>
            </w:ins>
          </w:p>
          <w:p w:rsidR="00025A3F" w:rsidRPr="00025A3F" w:rsidRDefault="00025A3F" w:rsidP="00025A3F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rPrChange w:id="114" w:author="Paul Kang 康博銓 (宇康醫電)" w:date="2020-03-30T12:44:00Z">
                  <w:rPr>
                    <w:shd w:val="clear" w:color="auto" w:fill="FFFFFF"/>
                  </w:rPr>
                </w:rPrChange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1-3</w:t>
            </w:r>
          </w:p>
        </w:tc>
        <w:tc>
          <w:tcPr>
            <w:tcW w:w="1418" w:type="dxa"/>
          </w:tcPr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loud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決定是否處理</w:t>
            </w: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未上傳資料處理</w:t>
            </w: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1" w:type="dxa"/>
          </w:tcPr>
          <w:p w:rsidR="002853F5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若有未上傳成功之資料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45B78" w:rsidRPr="002853F5" w:rsidRDefault="002853F5" w:rsidP="00245B7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"status":"un-uploaded_data_exist"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1. Cloud response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要全部上傳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"cmd":"send_all_ un-uploaded_data"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}</w:t>
            </w:r>
          </w:p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2.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或是清除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"cmd":"erase_all_ un-uploaded_data"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45B78" w:rsidRDefault="00245B78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3.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或是先不處理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"cmd":"none"</w:t>
            </w:r>
          </w:p>
          <w:p w:rsidR="00245B78" w:rsidRPr="002853F5" w:rsidRDefault="00245B78" w:rsidP="00245B7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}</w:t>
            </w:r>
          </w:p>
          <w:p w:rsidR="00077EC3" w:rsidRDefault="00077EC3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115" w:author="Paul Kang 康博銓 (宇康醫電)" w:date="2020-03-30T11:34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Cloud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不處理</w:t>
              </w:r>
            </w:ins>
            <w:ins w:id="116" w:author="Paul Kang 康博銓 (宇康醫電)" w:date="2020-03-30T11:35:00Z">
              <w:r w:rsidRPr="00744CEA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未上傳資料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。</w:t>
              </w:r>
            </w:ins>
          </w:p>
        </w:tc>
      </w:tr>
      <w:tr w:rsidR="007912F6" w:rsidRPr="00572EFF" w:rsidTr="00744CEA">
        <w:tc>
          <w:tcPr>
            <w:tcW w:w="10206" w:type="dxa"/>
            <w:gridSpan w:val="5"/>
          </w:tcPr>
          <w:p w:rsidR="007912F6" w:rsidRPr="00B80F55" w:rsidRDefault="007912F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2-1</w:t>
            </w:r>
          </w:p>
        </w:tc>
        <w:tc>
          <w:tcPr>
            <w:tcW w:w="1418" w:type="dxa"/>
          </w:tcPr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無任何動作</w:t>
            </w: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lastRenderedPageBreak/>
              <w:t>等待</w:t>
            </w: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user</w:t>
            </w: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選擇狀態</w:t>
            </w:r>
          </w:p>
          <w:p w:rsidR="00077EC3" w:rsidRDefault="00077EC3" w:rsidP="00B80F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4111" w:type="dxa"/>
          </w:tcPr>
          <w:p w:rsidR="00260C2F" w:rsidRDefault="00077EC3" w:rsidP="00260C2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頻繁</w:t>
            </w:r>
            <w:r w:rsidR="00260C2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 w:rsidR="00260C2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="00260C2F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  <w:r w:rsidR="00260C2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77EC3" w:rsidRDefault="00077EC3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</w:t>
            </w:r>
            <w:ins w:id="117" w:author="Paul Kang 康博銓 (宇康醫電)" w:date="2020-03-30T11:36:00Z">
              <w:r w:rsidR="00744CEA"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1</w:t>
              </w:r>
            </w:ins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_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秒一次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77EC3" w:rsidRDefault="00077EC3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853F5" w:rsidRDefault="002853F5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僅可接受指令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2853F5" w:rsidRDefault="002853F5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ins w:id="118" w:author="Paul Kang 康博銓 (宇康醫電)" w:date="2020-03-30T12:11:00Z">
              <w:r w:rsidR="007416E7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t>select</w:t>
              </w:r>
            </w:ins>
            <w:del w:id="119" w:author="Paul Kang 康博銓 (宇康醫電)" w:date="2020-03-30T12:11:00Z">
              <w:r w:rsidRPr="00EE78FF" w:rsidDel="007416E7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delText>選擇機台</w:delText>
              </w:r>
            </w:del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2853F5" w:rsidRDefault="002853F5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853F5" w:rsidRDefault="002853F5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2853F5" w:rsidRPr="002853F5" w:rsidRDefault="002853F5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2853F5" w:rsidRPr="002853F5" w:rsidRDefault="002853F5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lastRenderedPageBreak/>
              <w:t xml:space="preserve">{ </w:t>
            </w:r>
          </w:p>
          <w:p w:rsidR="002853F5" w:rsidRPr="002853F5" w:rsidRDefault="002853F5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2853F5" w:rsidRPr="002853F5" w:rsidRDefault="002853F5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853F5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2853F5" w:rsidRPr="002853F5" w:rsidRDefault="002853F5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"error": "cmd_not_allowed"</w:t>
            </w:r>
          </w:p>
          <w:p w:rsidR="002853F5" w:rsidRPr="002853F5" w:rsidRDefault="002853F5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077EC3" w:rsidRDefault="00077EC3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___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秒機台無任何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Cloud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指令或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互動後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進入</w:t>
            </w:r>
          </w:p>
          <w:p w:rsidR="00077EC3" w:rsidRDefault="00260C2F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  <w:r w:rsidR="00077EC3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頻率降低為</w:t>
            </w:r>
            <w:r w:rsidR="00077EC3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__</w:t>
            </w:r>
            <w:r w:rsidR="00077EC3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秒一次</w:t>
            </w:r>
            <w:r w:rsidR="00077EC3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853F5" w:rsidRDefault="002853F5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853F5" w:rsidRDefault="002853F5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由使用者碰觸螢幕或任一按鍵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2853F5" w:rsidRDefault="002853F5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恢復頻繁</w:t>
            </w:r>
            <w:r w:rsidR="00260C2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 w:rsidR="00260C2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="00260C2F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  <w:r w:rsidR="00260C2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__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秒一次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2853F5" w:rsidRDefault="002853F5" w:rsidP="002853F5">
            <w:pPr>
              <w:rPr>
                <w:ins w:id="120" w:author="Paul Kang 康博銓 (宇康醫電)" w:date="2020-03-30T11:35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Q1: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如果</w:t>
            </w:r>
            <w:r w:rsidR="00FF54D9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有</w:t>
            </w:r>
            <w:r w:rsidR="00FF54D9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queued commands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如何處理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744CEA" w:rsidRDefault="00744CEA" w:rsidP="002853F5">
            <w:pPr>
              <w:rPr>
                <w:ins w:id="121" w:author="Paul Kang 康博銓 (宇康醫電)" w:date="2020-03-30T11:37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122" w:author="Paul Kang 康博銓 (宇康醫電)" w:date="2020-03-30T11:35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A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1: Cloud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不會有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queued command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。</w:t>
              </w:r>
            </w:ins>
          </w:p>
          <w:p w:rsidR="00744CEA" w:rsidRDefault="00744CEA" w:rsidP="002853F5">
            <w:pPr>
              <w:rPr>
                <w:ins w:id="123" w:author="Paul Kang 康博銓 (宇康醫電)" w:date="2020-03-30T11:37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44CEA" w:rsidRDefault="00744CEA" w:rsidP="002853F5">
            <w:pPr>
              <w:rPr>
                <w:ins w:id="124" w:author="Paul Kang 康博銓 (宇康醫電)" w:date="2020-03-30T12:4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D4F74" w:rsidRDefault="007D4F74" w:rsidP="002853F5">
            <w:pPr>
              <w:rPr>
                <w:ins w:id="125" w:author="Paul Kang 康博銓 (宇康醫電)" w:date="2020-03-30T12:4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D4F74" w:rsidRDefault="007D4F74" w:rsidP="002853F5">
            <w:pPr>
              <w:rPr>
                <w:ins w:id="126" w:author="Paul Kang 康博銓 (宇康醫電)" w:date="2020-03-30T12:4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D4F74" w:rsidRDefault="007D4F74" w:rsidP="002853F5">
            <w:pPr>
              <w:rPr>
                <w:ins w:id="127" w:author="Paul Kang 康博銓 (宇康醫電)" w:date="2020-03-30T12:4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D4F74" w:rsidRDefault="007D4F74" w:rsidP="002853F5">
            <w:pPr>
              <w:rPr>
                <w:ins w:id="128" w:author="Paul Kang 康博銓 (宇康醫電)" w:date="2020-03-30T12:4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D4F74" w:rsidRDefault="007D4F74" w:rsidP="002853F5">
            <w:pPr>
              <w:rPr>
                <w:ins w:id="129" w:author="Paul Kang 康博銓 (宇康醫電)" w:date="2020-03-30T12:4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D4F74" w:rsidRDefault="007D4F74" w:rsidP="002853F5">
            <w:pPr>
              <w:rPr>
                <w:ins w:id="130" w:author="Paul Kang 康博銓 (宇康醫電)" w:date="2020-03-30T12:4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D4F74" w:rsidRDefault="007D4F74" w:rsidP="002853F5">
            <w:pPr>
              <w:rPr>
                <w:ins w:id="131" w:author="Paul Kang 康博銓 (宇康醫電)" w:date="2020-03-30T11:37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44CEA" w:rsidRDefault="00744CEA" w:rsidP="002853F5">
            <w:pPr>
              <w:rPr>
                <w:ins w:id="132" w:author="Paul Kang 康博銓 (宇康醫電)" w:date="2020-03-30T11:37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744CEA" w:rsidRPr="002853F5" w:rsidRDefault="00744CEA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133" w:author="Paul Kang 康博銓 (宇康醫電)" w:date="2020-03-30T11:37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因為使用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LINE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的用戶</w:t>
              </w:r>
            </w:ins>
            <w:ins w:id="134" w:author="Paul Kang 康博銓 (宇康醫電)" w:date="2020-03-30T11:38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可能都不會碰觸螢幕和按鍵</w:t>
              </w:r>
              <w:r w:rsidR="00990F49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，建議保持</w:t>
              </w:r>
              <w:r w:rsidR="00990F49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 w:rsidR="00990F49"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1 </w:t>
              </w:r>
              <w:r w:rsidR="00990F49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秒的</w:t>
              </w:r>
            </w:ins>
            <w:ins w:id="135" w:author="Paul Kang 康博銓 (宇康醫電)" w:date="2020-03-30T11:39:00Z">
              <w:r w:rsidR="00990F49"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輪詢頻率，避免用戶有</w:t>
              </w:r>
            </w:ins>
            <w:ins w:id="136" w:author="Paul Kang 康博銓 (宇康醫電)" w:date="2020-03-30T12:40:00Z">
              <w:r w:rsidR="00B8193F"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太長</w:t>
              </w:r>
            </w:ins>
            <w:ins w:id="137" w:author="Paul Kang 康博銓 (宇康醫電)" w:date="2020-03-30T11:39:00Z">
              <w:r w:rsidR="00990F49"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延遲的感覺。</w:t>
              </w:r>
            </w:ins>
          </w:p>
          <w:p w:rsidR="002853F5" w:rsidRPr="00B80F55" w:rsidRDefault="002853F5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Default="007912F6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2-2</w:t>
            </w:r>
          </w:p>
        </w:tc>
        <w:tc>
          <w:tcPr>
            <w:tcW w:w="1418" w:type="dxa"/>
          </w:tcPr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LINE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選擇機台訊息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上傳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Cloud</w:t>
            </w:r>
          </w:p>
          <w:p w:rsidR="00077EC3" w:rsidRPr="00EE78FF" w:rsidRDefault="00077EC3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選擇機台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指令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4111" w:type="dxa"/>
          </w:tcPr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077EC3" w:rsidRPr="002853F5" w:rsidRDefault="00077EC3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853F5" w:rsidRDefault="00077EC3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del w:id="138" w:author="Paul Kang 康博銓 (宇康醫電)" w:date="2020-03-30T13:11:00Z">
              <w:r w:rsidRPr="002853F5" w:rsidDel="00EC21D2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 xml:space="preserve"> 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</w:t>
            </w:r>
            <w:ins w:id="139" w:author="Paul Kang 康博銓 (宇康醫電)" w:date="2020-03-30T13:11:00Z">
              <w:r w:rsidR="00EC21D2">
                <w:rPr>
                  <w:rFonts w:ascii="Helvetica" w:hAnsi="Helvetica" w:cs="Helvetica"/>
                  <w:color w:val="00B050"/>
                  <w:sz w:val="18"/>
                  <w:szCs w:val="18"/>
                  <w:shd w:val="clear" w:color="auto" w:fill="FFFFFF"/>
                </w:rPr>
                <w:t>userId</w:t>
              </w:r>
            </w:ins>
            <w:del w:id="140" w:author="Paul Kang 康博銓 (宇康醫電)" w:date="2020-03-30T13:11:00Z">
              <w:r w:rsidRPr="002853F5" w:rsidDel="00EC21D2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>LINE-ID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": </w:t>
            </w:r>
            <w:ins w:id="141" w:author="Paul Kang 康博銓 (宇康醫電)" w:date="2020-03-30T13:11:00Z">
              <w:r w:rsidR="00EC21D2">
                <w:rPr>
                  <w:rFonts w:ascii="Helvetica" w:hAnsi="Helvetica" w:cs="Helvetica"/>
                  <w:color w:val="00B050"/>
                  <w:sz w:val="18"/>
                  <w:szCs w:val="18"/>
                  <w:shd w:val="clear" w:color="auto" w:fill="FFFFFF"/>
                </w:rPr>
                <w:t>0955XXX123</w:t>
              </w:r>
            </w:ins>
            <w:del w:id="142" w:author="Paul Kang 康博銓 (宇康醫電)" w:date="2020-03-30T13:11:00Z">
              <w:r w:rsidRPr="002853F5" w:rsidDel="00EC21D2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>87431753256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//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選擇機台的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user id</w:t>
            </w:r>
          </w:p>
          <w:p w:rsidR="00077EC3" w:rsidRPr="002853F5" w:rsidRDefault="00077EC3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"cmd":"select"</w:t>
            </w:r>
          </w:p>
          <w:p w:rsidR="00077EC3" w:rsidRPr="002853F5" w:rsidRDefault="00077EC3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}</w:t>
            </w: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1 -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若已被其他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user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選到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則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77EC3" w:rsidRPr="00260C2F" w:rsidRDefault="00077EC3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5C4DC9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"Timestemp_selected":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被選擇的時間</w:t>
            </w:r>
          </w:p>
          <w:p w:rsidR="00077EC3" w:rsidRPr="00260C2F" w:rsidRDefault="00077EC3" w:rsidP="005C4DC9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077EC3" w:rsidRPr="00260C2F" w:rsidRDefault="00077EC3" w:rsidP="005C4DC9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ins w:id="143" w:author="Paul Kang 康博銓 (宇康醫電)" w:date="2020-03-30T13:12:00Z">
              <w:r w:rsidR="00EC21D2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>userId</w:t>
              </w:r>
            </w:ins>
            <w:del w:id="144" w:author="Paul Kang 康博銓 (宇康醫電)" w:date="2020-03-30T13:12:00Z">
              <w:r w:rsidRPr="00260C2F" w:rsidDel="00EC21D2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>LINE-ID</w:delText>
              </w:r>
            </w:del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</w:t>
            </w:r>
            <w:ins w:id="145" w:author="Paul Kang 康博銓 (宇康醫電)" w:date="2020-03-30T13:12:00Z">
              <w:r w:rsidR="00EC21D2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>0955XXX123</w:t>
              </w:r>
            </w:ins>
            <w:del w:id="146" w:author="Paul Kang 康博銓 (宇康醫電)" w:date="2020-03-30T13:12:00Z">
              <w:r w:rsidRPr="00260C2F" w:rsidDel="00EC21D2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 xml:space="preserve">87431753256  </w:delText>
              </w:r>
            </w:del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被此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ID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選擇了</w:t>
            </w:r>
          </w:p>
          <w:p w:rsidR="00077EC3" w:rsidRPr="00260C2F" w:rsidRDefault="00077EC3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"error": "Err_already_selected"</w:t>
            </w:r>
          </w:p>
          <w:p w:rsidR="00077EC3" w:rsidRPr="00260C2F" w:rsidRDefault="00077EC3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  <w:r w:rsidR="002853F5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2-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選到後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locked to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LINE ID</w:t>
            </w:r>
          </w:p>
          <w:p w:rsidR="00077EC3" w:rsidRPr="00260C2F" w:rsidRDefault="00077EC3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 </w:t>
            </w:r>
          </w:p>
          <w:p w:rsidR="00077EC3" w:rsidRPr="00260C2F" w:rsidRDefault="00077EC3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260C2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"Timestemp": // 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機台確認的時間</w:t>
            </w:r>
          </w:p>
          <w:p w:rsidR="00077EC3" w:rsidRPr="00260C2F" w:rsidRDefault="00260C2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ins w:id="147" w:author="Paul Kang 康博銓 (宇康醫電)" w:date="2020-03-30T13:13:00Z">
              <w:r w:rsidR="00EC21D2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>userId</w:t>
              </w:r>
            </w:ins>
            <w:del w:id="148" w:author="Paul Kang 康博銓 (宇康醫電)" w:date="2020-03-30T13:13:00Z">
              <w:r w:rsidR="00077EC3" w:rsidRPr="00260C2F" w:rsidDel="00EC21D2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>LINE-ID</w:delText>
              </w:r>
            </w:del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</w:t>
            </w:r>
            <w:ins w:id="149" w:author="Paul Kang 康博銓 (宇康醫電)" w:date="2020-03-30T13:13:00Z">
              <w:r w:rsidR="00EC21D2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>0955XXX123</w:t>
              </w:r>
            </w:ins>
            <w:del w:id="150" w:author="Paul Kang 康博銓 (宇康醫電)" w:date="2020-03-30T13:13:00Z">
              <w:r w:rsidR="00077EC3" w:rsidRPr="00260C2F" w:rsidDel="00EC21D2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 xml:space="preserve">87431753256  </w:delText>
              </w:r>
            </w:del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// 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確認的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user id</w:t>
            </w:r>
          </w:p>
          <w:p w:rsidR="00077EC3" w:rsidRPr="00260C2F" w:rsidRDefault="00260C2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"select_confirmed"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 :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Default="002853F5" w:rsidP="00AF5D06">
            <w:pPr>
              <w:rPr>
                <w:ins w:id="151" w:author="Paul Kang 康博銓 (宇康醫電)" w:date="2020-03-30T11:40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Q2: 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未被選擇時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允許單機無網路使用及量測嗎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990F49" w:rsidRDefault="00990F49" w:rsidP="00AF5D06">
            <w:pPr>
              <w:rPr>
                <w:ins w:id="152" w:author="Paul Kang 康博銓 (宇康醫電)" w:date="2020-03-30T11:40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153" w:author="Paul Kang 康博銓 (宇康醫電)" w:date="2020-03-30T11:40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A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2: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需保有同時單機及網路量測。</w:t>
              </w:r>
            </w:ins>
          </w:p>
          <w:p w:rsidR="00990F49" w:rsidRPr="002853F5" w:rsidRDefault="00990F49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077EC3" w:rsidRPr="002853F5" w:rsidRDefault="002853F5" w:rsidP="0068458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Q3: 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機台要提供什麼讓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LINE 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可以選擇機台</w:t>
            </w:r>
            <w:r w:rsidR="00077EC3"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077EC3" w:rsidRPr="002853F5" w:rsidRDefault="00077EC3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螢幕條碼供掃描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077EC3" w:rsidRPr="002853F5" w:rsidRDefault="00077EC3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產品標籤條碼供掃描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或輸入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?  </w:t>
            </w:r>
          </w:p>
          <w:p w:rsidR="00077EC3" w:rsidRPr="00B80F55" w:rsidRDefault="00077EC3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    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取序號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077EC3" w:rsidRDefault="00077EC3" w:rsidP="00AF5D06">
            <w:pPr>
              <w:rPr>
                <w:ins w:id="154" w:author="Paul Kang 康博銓 (宇康醫電)" w:date="2020-03-30T11:40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    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取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wifi MAC?</w:t>
            </w:r>
          </w:p>
          <w:p w:rsidR="00990F49" w:rsidRPr="00B80F55" w:rsidRDefault="00990F49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155" w:author="Paul Kang 康博銓 (宇康醫電)" w:date="2020-03-30T11:40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A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3: </w:t>
              </w:r>
            </w:ins>
            <w:ins w:id="156" w:author="Paul Kang 康博銓 (宇康醫電)" w:date="2020-03-30T12:08:00Z">
              <w:r w:rsidR="007416E7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統一使用</w:t>
              </w:r>
            </w:ins>
            <w:ins w:id="157" w:author="Paul Kang 康博銓 (宇康醫電)" w:date="2020-03-30T11:41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啟德出廠機器序號</w:t>
              </w:r>
            </w:ins>
            <w:ins w:id="158" w:author="Paul Kang 康博銓 (宇康醫電)" w:date="2020-03-30T12:08:00Z">
              <w:r w:rsidR="007416E7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。</w:t>
              </w:r>
            </w:ins>
          </w:p>
          <w:p w:rsidR="00077EC3" w:rsidRPr="007416E7" w:rsidRDefault="00077EC3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077EC3" w:rsidRDefault="002853F5">
            <w:pPr>
              <w:rPr>
                <w:ins w:id="159" w:author="Paul Kang 康博銓 (宇康醫電)" w:date="2020-03-30T11:4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Q4: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多個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user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選同一機台時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如何處理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990F49" w:rsidRDefault="007416E7">
            <w:pPr>
              <w:rPr>
                <w:ins w:id="160" w:author="Paul Kang 康博銓 (宇康醫電)" w:date="2020-03-30T11:4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161" w:author="Paul Kang 康博銓 (宇康醫電)" w:date="2020-03-30T12:03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A4</w:t>
              </w:r>
            </w:ins>
            <w:ins w:id="162" w:author="Paul Kang 康博銓 (宇康醫電)" w:date="2020-03-30T12:08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: Cloud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不會</w:t>
              </w:r>
            </w:ins>
            <w:ins w:id="163" w:author="Paul Kang 康博銓 (宇康醫電)" w:date="2020-03-30T12:09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讓多個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user </w:t>
              </w:r>
              <w:r w:rsidRPr="00B80F55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選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用</w:t>
              </w:r>
              <w:r w:rsidRPr="00B80F55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同一機台</w:t>
              </w:r>
            </w:ins>
          </w:p>
          <w:p w:rsidR="00990F49" w:rsidRPr="00B80F55" w:rsidRDefault="00990F49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077EC3" w:rsidRDefault="002853F5">
            <w:pPr>
              <w:rPr>
                <w:ins w:id="164" w:author="Paul Kang 康博銓 (宇康醫電)" w:date="2020-03-30T12:0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Q5: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LINE or  Cloud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需要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取消選擇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指令嗎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後面有設計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退出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指令</w:t>
            </w:r>
          </w:p>
          <w:p w:rsidR="007416E7" w:rsidRPr="00B80F55" w:rsidRDefault="007416E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165" w:author="Paul Kang 康博銓 (宇康醫電)" w:date="2020-03-30T12:09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A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5: LINE</w:t>
              </w:r>
            </w:ins>
            <w:ins w:id="166" w:author="Paul Kang 康博銓 (宇康醫電)" w:date="2020-03-30T12:30:00Z">
              <w:r w:rsidR="00E54906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 w:rsidR="00E54906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及</w:t>
              </w:r>
              <w:r w:rsidR="00E54906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 w:rsidR="00E54906"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cloud</w:t>
              </w:r>
            </w:ins>
            <w:ins w:id="167" w:author="Paul Kang 康博銓 (宇康醫電)" w:date="2020-03-30T12:09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</w:ins>
            <w:ins w:id="168" w:author="Paul Kang 康博銓 (宇康醫電)" w:date="2020-03-30T12:30:00Z">
              <w:r w:rsidR="00E54906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有</w:t>
              </w:r>
            </w:ins>
            <w:ins w:id="169" w:author="Paul Kang 康博銓 (宇康醫電)" w:date="2020-03-30T12:09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取消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選項</w:t>
              </w:r>
            </w:ins>
          </w:p>
          <w:p w:rsidR="00077EC3" w:rsidRDefault="00077EC3">
            <w:pPr>
              <w:rPr>
                <w:ins w:id="170" w:author="Paul Kang 康博銓 (宇康醫電)" w:date="2020-03-30T13:15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Pr="00D043BD" w:rsidRDefault="00EC21D2" w:rsidP="00EC21D2">
            <w:pPr>
              <w:rPr>
                <w:ins w:id="171" w:author="Paul Kang 康博銓 (宇康醫電)" w:date="2020-03-30T13:15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ins w:id="172" w:author="Paul Kang 康博銓 (宇康醫電)" w:date="2020-03-30T13:15:00Z">
              <w:r w:rsidRPr="00D043BD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說明</w:t>
              </w:r>
              <w:r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4</w:t>
              </w:r>
              <w:r w:rsidRPr="00D043BD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</w:rPr>
                <w:t xml:space="preserve">: LINE-ID </w:t>
              </w:r>
              <w:r w:rsidRPr="00D043BD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為</w:t>
              </w:r>
              <w:r w:rsidRPr="00D043BD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</w:rPr>
                <w:t>33</w:t>
              </w:r>
              <w:r w:rsidRPr="00D043BD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字元字串，不適合做為查詢用的</w:t>
              </w:r>
              <w:r w:rsidRPr="00D043BD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</w:rPr>
                <w:t xml:space="preserve"> userId</w:t>
              </w:r>
              <w:r w:rsidRPr="00D043BD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，建議使用</w:t>
              </w:r>
              <w:r w:rsidRPr="00D043BD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</w:rPr>
                <w:t xml:space="preserve"> user </w:t>
              </w:r>
              <w:r w:rsidRPr="00D043BD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的電話號碼作為</w:t>
              </w:r>
              <w:r w:rsidRPr="00D043BD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</w:rPr>
                <w:t xml:space="preserve"> userId</w:t>
              </w:r>
            </w:ins>
          </w:p>
          <w:p w:rsidR="00EC21D2" w:rsidRPr="00EC21D2" w:rsidRDefault="00EC21D2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7912F6" w:rsidRPr="00572EFF" w:rsidTr="00744CEA">
        <w:tc>
          <w:tcPr>
            <w:tcW w:w="10206" w:type="dxa"/>
            <w:gridSpan w:val="5"/>
          </w:tcPr>
          <w:p w:rsidR="007912F6" w:rsidRDefault="007912F6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3-1</w:t>
            </w:r>
          </w:p>
        </w:tc>
        <w:tc>
          <w:tcPr>
            <w:tcW w:w="1418" w:type="dxa"/>
          </w:tcPr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已選擇狀態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4111" w:type="dxa"/>
          </w:tcPr>
          <w:p w:rsidR="00077EC3" w:rsidRDefault="002853F5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僅</w:t>
            </w:r>
            <w:r w:rsidR="00077EC3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可接受指令</w:t>
            </w:r>
            <w:r w:rsidR="00077EC3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ins w:id="173" w:author="Paul Kang 康博銓 (宇康醫電)" w:date="2020-03-30T12:11:00Z">
              <w:r w:rsidR="007416E7">
                <w:rPr>
                  <w:rFonts w:ascii="Helvetica" w:hAnsi="Helvetica" w:cs="Helvetica"/>
                  <w:b/>
                  <w:sz w:val="18"/>
                  <w:szCs w:val="18"/>
                  <w:shd w:val="clear" w:color="auto" w:fill="FFFFFF"/>
                </w:rPr>
                <w:t>user_info</w:t>
              </w:r>
            </w:ins>
            <w:del w:id="174" w:author="Paul Kang 康博銓 (宇康醫電)" w:date="2020-03-30T12:11:00Z">
              <w:r w:rsidRPr="00260C2F" w:rsidDel="007416E7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delText>使用者資訊</w:delText>
              </w:r>
            </w:del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   "</w:t>
            </w:r>
            <w:ins w:id="175" w:author="Paul Kang 康博銓 (宇康醫電)" w:date="2020-03-30T12:12:00Z">
              <w:r w:rsidR="007416E7">
                <w:rPr>
                  <w:rFonts w:ascii="Helvetica" w:hAnsi="Helvetica" w:cs="Helvetica"/>
                  <w:b/>
                  <w:sz w:val="18"/>
                  <w:szCs w:val="18"/>
                  <w:shd w:val="clear" w:color="auto" w:fill="FFFFFF"/>
                </w:rPr>
                <w:t>cancal</w:t>
              </w:r>
            </w:ins>
            <w:del w:id="176" w:author="Paul Kang 康博銓 (宇康醫電)" w:date="2020-03-30T12:12:00Z">
              <w:r w:rsidRPr="00260C2F" w:rsidDel="007416E7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delText>取消</w:delText>
              </w:r>
            </w:del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077EC3" w:rsidRDefault="00077EC3" w:rsidP="00EE78FF">
            <w:pPr>
              <w:rPr>
                <w:ins w:id="177" w:author="Paul Kang 康博銓 (宇康醫電)" w:date="2020-04-06T08:59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834C0" w:rsidRDefault="004834C0" w:rsidP="004834C0">
            <w:pPr>
              <w:rPr>
                <w:ins w:id="178" w:author="Paul Kang 康博銓 (宇康醫電)" w:date="2020-04-06T08:59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ins w:id="179" w:author="Paul Kang 康博銓 (宇康醫電)" w:date="2020-04-06T08:59:00Z"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c</w:t>
              </w:r>
              <w:r>
                <w:rPr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ancel</w:t>
              </w:r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回報</w:t>
              </w:r>
            </w:ins>
          </w:p>
          <w:p w:rsidR="004834C0" w:rsidRPr="00260C2F" w:rsidRDefault="004834C0" w:rsidP="004834C0">
            <w:pPr>
              <w:rPr>
                <w:ins w:id="180" w:author="Paul Kang 康博銓 (宇康醫電)" w:date="2020-04-06T08:59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181" w:author="Paul Kang 康博銓 (宇康醫電)" w:date="2020-04-06T08:59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POST</w:t>
              </w:r>
            </w:ins>
          </w:p>
          <w:p w:rsidR="004834C0" w:rsidRPr="00260C2F" w:rsidRDefault="004834C0" w:rsidP="004834C0">
            <w:pPr>
              <w:rPr>
                <w:ins w:id="182" w:author="Paul Kang 康博銓 (宇康醫電)" w:date="2020-04-06T08:59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183" w:author="Paul Kang 康博銓 (宇康醫電)" w:date="2020-04-06T08:59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{ </w:t>
              </w:r>
            </w:ins>
          </w:p>
          <w:p w:rsidR="004834C0" w:rsidRPr="00260C2F" w:rsidRDefault="004834C0" w:rsidP="004834C0">
            <w:pPr>
              <w:rPr>
                <w:ins w:id="184" w:author="Paul Kang 康博銓 (宇康醫電)" w:date="2020-04-06T08:59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185" w:author="Paul Kang 康博銓 (宇康醫電)" w:date="2020-04-06T08:59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"Timestemp":  //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發送此訊息時間</w:t>
              </w:r>
            </w:ins>
          </w:p>
          <w:p w:rsidR="004834C0" w:rsidRPr="00260C2F" w:rsidRDefault="004834C0" w:rsidP="004834C0">
            <w:pPr>
              <w:rPr>
                <w:ins w:id="186" w:author="Paul Kang 康博銓 (宇康醫電)" w:date="2020-04-06T08:59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187" w:author="Paul Kang 康博銓 (宇康醫電)" w:date="2020-04-06T08:59:00Z">
              <w:r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"status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": " </w:t>
              </w:r>
            </w:ins>
            <w:ins w:id="188" w:author="Paul Kang 康博銓 (宇康醫電)" w:date="2020-04-06T09:01:00Z">
              <w:r>
                <w:rPr>
                  <w:rFonts w:ascii="Helvetica" w:hAnsi="Helvetica" w:cs="Helvetica"/>
                  <w:i/>
                  <w:color w:val="002060"/>
                  <w:sz w:val="18"/>
                  <w:szCs w:val="18"/>
                  <w:shd w:val="clear" w:color="auto" w:fill="FFFFFF"/>
                </w:rPr>
                <w:t>cancel_confirmed</w:t>
              </w:r>
            </w:ins>
            <w:ins w:id="189" w:author="Paul Kang 康博銓 (宇康醫電)" w:date="2020-04-06T08:59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</w:ins>
          </w:p>
          <w:p w:rsidR="004834C0" w:rsidRPr="00260C2F" w:rsidRDefault="004834C0" w:rsidP="004834C0">
            <w:pPr>
              <w:rPr>
                <w:ins w:id="190" w:author="Paul Kang 康博銓 (宇康醫電)" w:date="2020-04-06T08:59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191" w:author="Paul Kang 康博銓 (宇康醫電)" w:date="2020-04-06T08:59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} </w:t>
              </w:r>
            </w:ins>
          </w:p>
          <w:p w:rsidR="004834C0" w:rsidRDefault="004834C0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60C2F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"error": "cmd_not_allowed"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7416E7" w:rsidRDefault="00077EC3" w:rsidP="00AF5D06">
            <w:pPr>
              <w:rPr>
                <w:ins w:id="192" w:author="Paul Kang 康博銓 (宇康醫電)" w:date="2020-03-30T12:10:00Z"/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</w:p>
          <w:p w:rsidR="007416E7" w:rsidRPr="00B80F55" w:rsidRDefault="007416E7" w:rsidP="00AF5D06">
            <w:pPr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Default="007912F6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3-2</w:t>
            </w:r>
          </w:p>
        </w:tc>
        <w:tc>
          <w:tcPr>
            <w:tcW w:w="1418" w:type="dxa"/>
          </w:tcPr>
          <w:p w:rsidR="00077EC3" w:rsidRDefault="00077EC3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LINE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輸入使用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者資訊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上傳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Cloud</w:t>
            </w:r>
          </w:p>
          <w:p w:rsidR="00077EC3" w:rsidRPr="00EE78FF" w:rsidRDefault="00077EC3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lastRenderedPageBreak/>
              <w:t>"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使用者資訊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指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令</w:t>
            </w:r>
          </w:p>
          <w:p w:rsidR="00077EC3" w:rsidRDefault="00077EC3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  <w:p w:rsidR="00077EC3" w:rsidRDefault="00077EC3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Pr="00572EFF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機器收到用戶生理資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料</w:t>
            </w: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1)</w:t>
            </w: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Default="00077EC3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077EC3" w:rsidRPr="00572EFF" w:rsidRDefault="00077EC3" w:rsidP="00260C2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1" w:type="dxa"/>
          </w:tcPr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lastRenderedPageBreak/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del w:id="193" w:author="Paul Kang 康博銓 (宇康醫電)" w:date="2020-03-30T13:10:00Z">
              <w:r w:rsidRPr="002853F5" w:rsidDel="00EC21D2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 xml:space="preserve"> 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</w:t>
            </w:r>
            <w:ins w:id="194" w:author="Paul Kang 康博銓 (宇康醫電)" w:date="2020-03-30T12:17:00Z">
              <w:r w:rsidR="00CB1EAB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t>userId</w:t>
              </w:r>
            </w:ins>
            <w:del w:id="195" w:author="Paul Kang 康博銓 (宇康醫電)" w:date="2020-03-30T12:17:00Z">
              <w:r w:rsidRPr="002853F5" w:rsidDel="00CB1EAB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>LINE-ID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": </w:t>
            </w:r>
            <w:ins w:id="196" w:author="Paul Kang 康博銓 (宇康醫電)" w:date="2020-03-30T12:17:00Z">
              <w:r w:rsidR="00EC21D2">
                <w:rPr>
                  <w:rFonts w:ascii="Helvetica" w:hAnsi="Helvetica" w:cs="Helvetica"/>
                  <w:color w:val="00B050"/>
                  <w:sz w:val="18"/>
                  <w:szCs w:val="18"/>
                  <w:shd w:val="clear" w:color="auto" w:fill="FFFFFF"/>
                </w:rPr>
                <w:t>0955XXX</w:t>
              </w:r>
              <w:r w:rsidR="00CB1EAB">
                <w:rPr>
                  <w:rFonts w:ascii="Helvetica" w:hAnsi="Helvetica" w:cs="Helvetica"/>
                  <w:color w:val="00B050"/>
                  <w:sz w:val="18"/>
                  <w:szCs w:val="18"/>
                  <w:shd w:val="clear" w:color="auto" w:fill="FFFFFF"/>
                </w:rPr>
                <w:t>123</w:t>
              </w:r>
            </w:ins>
            <w:del w:id="197" w:author="Paul Kang 康博銓 (宇康醫電)" w:date="2020-03-30T12:17:00Z">
              <w:r w:rsidRPr="002853F5" w:rsidDel="00CB1EAB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>87431753256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//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選擇機台的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user id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"cmd":"user_info",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"name":"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王大明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"Height":"175",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 "Age":"43",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"Ethnic": "Mongolia"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"Gender":"Male"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"dev_mac": "aabbccddeeff"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...</w:t>
            </w:r>
          </w:p>
          <w:p w:rsidR="00077EC3" w:rsidRPr="002853F5" w:rsidRDefault="00077EC3" w:rsidP="00B04BA8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}</w:t>
            </w:r>
          </w:p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Pr="00B80F55" w:rsidRDefault="00077EC3" w:rsidP="00B80F55">
            <w:pPr>
              <w:shd w:val="clear" w:color="auto" w:fill="FFFFFF"/>
              <w:spacing w:line="177" w:lineRule="atLeast"/>
              <w:rPr>
                <w:rFonts w:ascii="細明體" w:eastAsia="細明體" w:hAnsi="細明體" w:cs="細明體"/>
                <w:i/>
                <w:color w:val="777777"/>
                <w:sz w:val="18"/>
                <w:szCs w:val="18"/>
              </w:rPr>
            </w:pPr>
          </w:p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260C2F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"Timestemp":  //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ins w:id="198" w:author="Paul Kang 康博銓 (宇康醫電)" w:date="2020-03-30T13:13:00Z">
              <w:r w:rsidR="00EC21D2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>userId</w:t>
              </w:r>
            </w:ins>
            <w:del w:id="199" w:author="Paul Kang 康博銓 (宇康醫電)" w:date="2020-03-30T13:13:00Z">
              <w:r w:rsidRPr="00260C2F" w:rsidDel="00EC21D2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>LINE-ID</w:delText>
              </w:r>
            </w:del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</w:t>
            </w:r>
            <w:ins w:id="200" w:author="Paul Kang 康博銓 (宇康醫電)" w:date="2020-03-30T13:13:00Z">
              <w:r w:rsidR="00EC21D2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>0955XXX123</w:t>
              </w:r>
            </w:ins>
            <w:del w:id="201" w:author="Paul Kang 康博銓 (宇康醫電)" w:date="2020-03-30T13:13:00Z">
              <w:r w:rsidRPr="00260C2F" w:rsidDel="00EC21D2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 xml:space="preserve">87431753256  </w:delText>
              </w:r>
            </w:del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// Echo:  user info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"Height":"175",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 "Age":"43",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"Ethnic": "</w:t>
            </w:r>
            <w:del w:id="202" w:author="Paul Kang 康博銓 (宇康醫電)" w:date="2020-04-06T14:11:00Z">
              <w:r w:rsidRPr="00260C2F" w:rsidDel="000F160B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>Mongolia</w:delText>
              </w:r>
            </w:del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"Gender":"Male"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"user_info_confirmed"  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取代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status 1</w:t>
            </w:r>
          </w:p>
          <w:p w:rsidR="00077EC3" w:rsidRPr="00260C2F" w:rsidRDefault="00077EC3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="002853F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esponse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OK: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後</w:t>
            </w:r>
          </w:p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機台顯示更新後的資料</w:t>
            </w:r>
          </w:p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260C2F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"Timestemp":  //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="00077EC3"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"logged_in"  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取代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status 1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Default="00077EC3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Pr="00152918" w:rsidRDefault="00077EC3" w:rsidP="00B04BA8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此後就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進入已登入狀態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260C2F" w:rsidP="003A52A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Q6.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機台內資料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若已上傳成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>功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就清除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077EC3" w:rsidRDefault="00077EC3" w:rsidP="003A52A6">
            <w:pPr>
              <w:rPr>
                <w:ins w:id="203" w:author="Paul Kang 康博銓 (宇康醫電)" w:date="2020-03-30T12:12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(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由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cloud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管控資料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  <w:p w:rsidR="007416E7" w:rsidRPr="00B80F55" w:rsidRDefault="007416E7" w:rsidP="003A52A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204" w:author="Paul Kang 康博銓 (宇康醫電)" w:date="2020-03-30T12:12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A6: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不要清除，</w:t>
              </w:r>
            </w:ins>
            <w:ins w:id="205" w:author="Paul Kang 康博銓 (宇康醫電)" w:date="2020-03-30T12:41:00Z">
              <w:r w:rsidR="008D210C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需</w:t>
              </w:r>
            </w:ins>
            <w:ins w:id="206" w:author="Paul Kang 康博銓 (宇康醫電)" w:date="2020-03-30T12:12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保留</w:t>
              </w:r>
            </w:ins>
            <w:ins w:id="207" w:author="Paul Kang 康博銓 (宇康醫電)" w:date="2020-03-30T12:13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單機查詢功能。</w:t>
              </w:r>
            </w:ins>
          </w:p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077EC3" w:rsidRPr="00B80F55" w:rsidRDefault="00260C2F" w:rsidP="00B80F5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Q7.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如果等候太久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077EC3" w:rsidRPr="00B80F55" w:rsidRDefault="00077EC3" w:rsidP="00B80F5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是否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release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開放其他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user 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進行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077EC3" w:rsidRDefault="00CB1EAB" w:rsidP="00260C2F">
            <w:pPr>
              <w:rPr>
                <w:ins w:id="208" w:author="Paul Kang 康博銓 (宇康醫電)" w:date="2020-03-30T12:16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209" w:author="Paul Kang 康博銓 (宇康醫電)" w:date="2020-03-30T12:13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A</w:t>
              </w:r>
            </w:ins>
            <w:ins w:id="210" w:author="Paul Kang 康博銓 (宇康醫電)" w:date="2020-03-30T12:20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7</w:t>
              </w:r>
            </w:ins>
            <w:ins w:id="211" w:author="Paul Kang 康博銓 (宇康醫電)" w:date="2020-03-30T12:14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: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若超過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10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分鐘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(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依照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2020-03-20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Wechat </w:t>
              </w:r>
            </w:ins>
            <w:ins w:id="212" w:author="Paul Kang 康博銓 (宇康醫電)" w:date="2020-03-30T12:15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會議討論</w:t>
              </w:r>
            </w:ins>
            <w:ins w:id="213" w:author="Paul Kang 康博銓 (宇康醫電)" w:date="2020-03-30T12:14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)</w:t>
              </w:r>
            </w:ins>
            <w:ins w:id="214" w:author="Paul Kang 康博銓 (宇康醫電)" w:date="2020-03-30T12:15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，請取消操作，並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POST </w:t>
              </w:r>
            </w:ins>
            <w:ins w:id="215" w:author="Paul Kang 康博銓 (宇康醫電)" w:date="2020-03-30T12:20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“</w:t>
              </w:r>
            </w:ins>
            <w:ins w:id="216" w:author="Paul Kang 康博銓 (宇康醫電)" w:date="2020-03-30T12:15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status</w:t>
              </w:r>
            </w:ins>
            <w:ins w:id="217" w:author="Paul Kang 康博銓 (宇康醫電)" w:date="2020-03-30T12:20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”</w:t>
              </w:r>
            </w:ins>
            <w:ins w:id="218" w:author="Paul Kang 康博銓 (宇康醫電)" w:date="2020-03-30T12:15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為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</w:ins>
            <w:ins w:id="219" w:author="Paul Kang 康博銓 (宇康醫電)" w:date="2020-03-30T12:20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“</w:t>
              </w:r>
            </w:ins>
            <w:ins w:id="220" w:author="Paul Kang 康博銓 (宇康醫電)" w:date="2020-03-30T12:30:00Z">
              <w:r w:rsidR="00E54906"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timeout</w:t>
              </w:r>
            </w:ins>
            <w:ins w:id="221" w:author="Paul Kang 康博銓 (宇康醫電)" w:date="2020-03-30T12:20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”</w:t>
              </w:r>
            </w:ins>
            <w:ins w:id="222" w:author="Paul Kang 康博銓 (宇康醫電)" w:date="2020-03-30T12:15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給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cloud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。</w:t>
              </w:r>
            </w:ins>
          </w:p>
          <w:p w:rsidR="00CB1EAB" w:rsidRDefault="00CB1EAB" w:rsidP="00260C2F">
            <w:pPr>
              <w:rPr>
                <w:ins w:id="223" w:author="Paul Kang 康博銓 (宇康醫電)" w:date="2020-03-30T12:50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CB1EAB" w:rsidRDefault="00CB1EAB" w:rsidP="00260C2F">
            <w:pPr>
              <w:rPr>
                <w:ins w:id="224" w:author="Paul Kang 康博銓 (宇康醫電)" w:date="2020-03-30T12:16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Default="00EC21D2" w:rsidP="00260C2F">
            <w:pPr>
              <w:rPr>
                <w:ins w:id="225" w:author="Paul Kang 康博銓 (宇康醫電)" w:date="2020-03-30T13:14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Default="00EC21D2" w:rsidP="00260C2F">
            <w:pPr>
              <w:rPr>
                <w:ins w:id="226" w:author="Paul Kang 康博銓 (宇康醫電)" w:date="2020-03-30T13:14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Default="00EC21D2" w:rsidP="00260C2F">
            <w:pPr>
              <w:rPr>
                <w:ins w:id="227" w:author="Paul Kang 康博銓 (宇康醫電)" w:date="2020-03-30T13:14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Default="00EC21D2" w:rsidP="00260C2F">
            <w:pPr>
              <w:rPr>
                <w:ins w:id="228" w:author="Paul Kang 康博銓 (宇康醫電)" w:date="2020-03-30T13:14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Default="00EC21D2" w:rsidP="00260C2F">
            <w:pPr>
              <w:rPr>
                <w:ins w:id="229" w:author="Paul Kang 康博銓 (宇康醫電)" w:date="2020-03-30T13:14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Default="00EC21D2" w:rsidP="00260C2F">
            <w:pPr>
              <w:rPr>
                <w:ins w:id="230" w:author="Paul Kang 康博銓 (宇康醫電)" w:date="2020-03-30T13:14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C21D2" w:rsidRPr="007D4F74" w:rsidRDefault="00EC21D2" w:rsidP="00260C2F">
            <w:pPr>
              <w:rPr>
                <w:ins w:id="231" w:author="Paul Kang 康博銓 (宇康醫電)" w:date="2020-03-30T12:18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  <w:rPrChange w:id="232" w:author="Paul Kang 康博銓 (宇康醫電)" w:date="2020-03-30T12:50:00Z">
                  <w:rPr>
                    <w:ins w:id="233" w:author="Paul Kang 康博銓 (宇康醫電)" w:date="2020-03-30T12:18:00Z"/>
                    <w:rFonts w:ascii="Helvetica" w:hAnsi="Helvetica" w:cs="Helvetica"/>
                    <w:color w:val="FF0000"/>
                    <w:sz w:val="18"/>
                    <w:szCs w:val="18"/>
                    <w:shd w:val="clear" w:color="auto" w:fill="FFFFFF"/>
                  </w:rPr>
                </w:rPrChange>
              </w:rPr>
            </w:pPr>
          </w:p>
          <w:p w:rsidR="00CB1EAB" w:rsidRPr="00B80F55" w:rsidRDefault="00CB1EAB" w:rsidP="00260C2F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234" w:author="Paul Kang 康博銓 (宇康醫電)" w:date="2020-03-30T12:19:00Z">
              <w:r w:rsidRPr="008D210C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235" w:author="Paul Kang 康博銓 (宇康醫電)" w:date="2020-03-30T12:41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說明</w:t>
              </w:r>
              <w:r w:rsidR="00EC21D2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5</w:t>
              </w:r>
              <w:r w:rsidRPr="008D210C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236" w:author="Paul Kang 康博銓 (宇康醫電)" w:date="2020-03-30T12:41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: LINE </w:t>
              </w:r>
              <w:r w:rsidRPr="008D210C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237" w:author="Paul Kang 康博銓 (宇康醫電)" w:date="2020-03-30T12:41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上沒要求用戶輸入</w:t>
              </w:r>
              <w:r w:rsidRPr="008D210C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238" w:author="Paul Kang 康博銓 (宇康醫電)" w:date="2020-03-30T12:41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 Ethnic(</w:t>
              </w:r>
              <w:r w:rsidRPr="008D210C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239" w:author="Paul Kang 康博銓 (宇康醫電)" w:date="2020-03-30T12:41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民族</w:t>
              </w:r>
              <w:r w:rsidRPr="008D210C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240" w:author="Paul Kang 康博銓 (宇康醫電)" w:date="2020-03-30T12:41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)</w:t>
              </w:r>
              <w:r w:rsidRPr="008D210C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241" w:author="Paul Kang 康博銓 (宇康醫電)" w:date="2020-03-30T12:41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，</w:t>
              </w:r>
            </w:ins>
            <w:ins w:id="242" w:author="Paul Kang 康博銓 (宇康醫電)" w:date="2020-03-30T12:20:00Z">
              <w:r w:rsidRPr="008D210C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  <w:rPrChange w:id="243" w:author="Paul Kang 康博銓 (宇康醫電)" w:date="2020-03-30T12:41:00Z">
                    <w:rPr>
                      <w:rFonts w:ascii="Helvetica" w:hAnsi="Helvetica" w:cs="Helvetica" w:hint="eastAsi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>所以一律傳回</w:t>
              </w:r>
              <w:r w:rsidRPr="008D210C">
                <w:rPr>
                  <w:rFonts w:ascii="Helvetica" w:hAnsi="Helvetica" w:cs="Helvetica"/>
                  <w:b/>
                  <w:color w:val="FF0000"/>
                  <w:sz w:val="18"/>
                  <w:szCs w:val="18"/>
                  <w:shd w:val="clear" w:color="auto" w:fill="FFFFFF"/>
                  <w:rPrChange w:id="244" w:author="Paul Kang 康博銓 (宇康醫電)" w:date="2020-03-30T12:41:00Z">
                    <w:rPr>
                      <w:rFonts w:ascii="Helvetica" w:hAnsi="Helvetica" w:cs="Helvetica"/>
                      <w:color w:val="FF0000"/>
                      <w:sz w:val="18"/>
                      <w:szCs w:val="18"/>
                      <w:shd w:val="clear" w:color="auto" w:fill="FFFFFF"/>
                    </w:rPr>
                  </w:rPrChange>
                </w:rPr>
                <w:t xml:space="preserve"> “Taiwanese”</w:t>
              </w:r>
            </w:ins>
          </w:p>
        </w:tc>
      </w:tr>
      <w:tr w:rsidR="007912F6" w:rsidRPr="00572EFF" w:rsidTr="00744CEA">
        <w:tc>
          <w:tcPr>
            <w:tcW w:w="10206" w:type="dxa"/>
            <w:gridSpan w:val="5"/>
          </w:tcPr>
          <w:p w:rsidR="007912F6" w:rsidRDefault="007912F6" w:rsidP="003A52A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4-1</w:t>
            </w:r>
          </w:p>
        </w:tc>
        <w:tc>
          <w:tcPr>
            <w:tcW w:w="1418" w:type="dxa"/>
          </w:tcPr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已登入狀態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4111" w:type="dxa"/>
          </w:tcPr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可接受指令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077EC3" w:rsidRPr="00260C2F" w:rsidRDefault="00077EC3" w:rsidP="00D12602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ins w:id="245" w:author="Paul Kang 康博銓 (宇康醫電)" w:date="2020-03-30T12:21:00Z">
              <w:r w:rsidR="00ED1823" w:rsidRPr="002853F5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t xml:space="preserve"> start_weight_measurement</w:t>
              </w:r>
            </w:ins>
            <w:del w:id="246" w:author="Paul Kang 康博銓 (宇康醫電)" w:date="2020-03-30T12:21:00Z">
              <w:r w:rsidR="00260C2F" w:rsidDel="00ED1823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delText>啟動</w:delText>
              </w:r>
              <w:r w:rsidR="00260C2F" w:rsidRPr="00E47077" w:rsidDel="00ED1823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delText>量測體重</w:delText>
              </w:r>
            </w:del>
            <w:r w:rsid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077EC3" w:rsidRPr="00260C2F" w:rsidRDefault="00077EC3" w:rsidP="00D12602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   "</w:t>
            </w:r>
            <w:ins w:id="247" w:author="Paul Kang 康博銓 (宇康醫電)" w:date="2020-03-30T12:21:00Z">
              <w:r w:rsidR="00ED1823">
                <w:rPr>
                  <w:rFonts w:ascii="Helvetica" w:hAnsi="Helvetica" w:cs="Helvetica"/>
                  <w:b/>
                  <w:sz w:val="18"/>
                  <w:szCs w:val="18"/>
                  <w:shd w:val="clear" w:color="auto" w:fill="FFFFFF"/>
                </w:rPr>
                <w:t>cancel</w:t>
              </w:r>
            </w:ins>
            <w:del w:id="248" w:author="Paul Kang 康博銓 (宇康醫電)" w:date="2020-03-30T12:21:00Z">
              <w:r w:rsidRPr="00260C2F" w:rsidDel="00ED1823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delText>取消</w:delText>
              </w:r>
            </w:del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077EC3" w:rsidRDefault="00077EC3" w:rsidP="00D12602">
            <w:pPr>
              <w:rPr>
                <w:ins w:id="249" w:author="Paul Kang 康博銓 (宇康醫電)" w:date="2020-04-06T09:01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834C0" w:rsidRDefault="004834C0" w:rsidP="004834C0">
            <w:pPr>
              <w:rPr>
                <w:ins w:id="250" w:author="Paul Kang 康博銓 (宇康醫電)" w:date="2020-04-06T09:01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ins w:id="251" w:author="Paul Kang 康博銓 (宇康醫電)" w:date="2020-04-06T09:01:00Z"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c</w:t>
              </w:r>
              <w:r>
                <w:rPr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ancel</w:t>
              </w:r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回報</w:t>
              </w:r>
            </w:ins>
          </w:p>
          <w:p w:rsidR="004834C0" w:rsidRPr="00260C2F" w:rsidRDefault="004834C0" w:rsidP="004834C0">
            <w:pPr>
              <w:rPr>
                <w:ins w:id="252" w:author="Paul Kang 康博銓 (宇康醫電)" w:date="2020-04-06T09:01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53" w:author="Paul Kang 康博銓 (宇康醫電)" w:date="2020-04-06T09:01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POST</w:t>
              </w:r>
            </w:ins>
          </w:p>
          <w:p w:rsidR="004834C0" w:rsidRPr="00260C2F" w:rsidRDefault="004834C0" w:rsidP="004834C0">
            <w:pPr>
              <w:rPr>
                <w:ins w:id="254" w:author="Paul Kang 康博銓 (宇康醫電)" w:date="2020-04-06T09:01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55" w:author="Paul Kang 康博銓 (宇康醫電)" w:date="2020-04-06T09:01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{ </w:t>
              </w:r>
            </w:ins>
          </w:p>
          <w:p w:rsidR="004834C0" w:rsidRPr="00260C2F" w:rsidRDefault="004834C0" w:rsidP="004834C0">
            <w:pPr>
              <w:rPr>
                <w:ins w:id="256" w:author="Paul Kang 康博銓 (宇康醫電)" w:date="2020-04-06T09:01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57" w:author="Paul Kang 康博銓 (宇康醫電)" w:date="2020-04-06T09:01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"Timestemp":  //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發送此訊息時間</w:t>
              </w:r>
            </w:ins>
          </w:p>
          <w:p w:rsidR="004834C0" w:rsidRPr="00260C2F" w:rsidRDefault="004834C0" w:rsidP="004834C0">
            <w:pPr>
              <w:rPr>
                <w:ins w:id="258" w:author="Paul Kang 康博銓 (宇康醫電)" w:date="2020-04-06T09:01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59" w:author="Paul Kang 康博銓 (宇康醫電)" w:date="2020-04-06T09:01:00Z">
              <w:r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"status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": " </w:t>
              </w:r>
              <w:r>
                <w:rPr>
                  <w:rFonts w:ascii="Helvetica" w:hAnsi="Helvetica" w:cs="Helvetica"/>
                  <w:i/>
                  <w:color w:val="002060"/>
                  <w:sz w:val="18"/>
                  <w:szCs w:val="18"/>
                  <w:shd w:val="clear" w:color="auto" w:fill="FFFFFF"/>
                </w:rPr>
                <w:t>cancel_confirmed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</w:ins>
          </w:p>
          <w:p w:rsidR="004834C0" w:rsidRDefault="004834C0" w:rsidP="004834C0">
            <w:pPr>
              <w:rPr>
                <w:ins w:id="260" w:author="Paul Kang 康博銓 (宇康醫電)" w:date="2020-04-06T09:0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61" w:author="Paul Kang 康博銓 (宇康醫電)" w:date="2020-04-06T09:01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}</w:t>
              </w:r>
            </w:ins>
          </w:p>
          <w:p w:rsidR="004834C0" w:rsidRDefault="004834C0" w:rsidP="004834C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60C2F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"error": "cmd_not_allowed"</w:t>
            </w:r>
          </w:p>
          <w:p w:rsidR="00077EC3" w:rsidRPr="00260C2F" w:rsidRDefault="00077EC3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077EC3" w:rsidP="00D12602">
            <w:pPr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 w:rsidP="003C4E92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20"/>
                <w:szCs w:val="20"/>
                <w:shd w:val="clear" w:color="auto" w:fill="FFFFFF"/>
              </w:rPr>
              <w:t>4-2</w:t>
            </w:r>
          </w:p>
        </w:tc>
        <w:tc>
          <w:tcPr>
            <w:tcW w:w="1418" w:type="dxa"/>
          </w:tcPr>
          <w:p w:rsidR="00E47077" w:rsidRDefault="00E47077" w:rsidP="00E47077">
            <w:pPr>
              <w:rPr>
                <w:rFonts w:ascii="細明體" w:eastAsia="細明體" w:hAnsi="細明體" w:cs="細明體"/>
                <w:sz w:val="20"/>
                <w:szCs w:val="20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用戶於</w:t>
            </w:r>
            <w:r>
              <w:rPr>
                <w:rFonts w:ascii="Helvetica" w:hAnsi="Helvetica" w:cs="Helvetica" w:hint="eastAsia"/>
                <w:sz w:val="20"/>
                <w:szCs w:val="20"/>
                <w:shd w:val="clear" w:color="auto" w:fill="FFFFFF"/>
              </w:rPr>
              <w:t>LINE</w:t>
            </w:r>
            <w:r w:rsidRPr="00572EFF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介面按下啟</w:t>
            </w:r>
            <w:r w:rsidRPr="00572EFF">
              <w:rPr>
                <w:rFonts w:ascii="細明體" w:eastAsia="細明體" w:hAnsi="細明體" w:cs="細明體" w:hint="eastAsia"/>
                <w:sz w:val="20"/>
                <w:szCs w:val="20"/>
                <w:shd w:val="clear" w:color="auto" w:fill="FFFFFF"/>
              </w:rPr>
              <w:t>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shd w:val="clear" w:color="auto" w:fill="FFFFFF"/>
              </w:rPr>
              <w:t xml:space="preserve"> 上傳 cloud</w:t>
            </w:r>
          </w:p>
          <w:p w:rsidR="00E47077" w:rsidRDefault="00E47077" w:rsidP="00E47077">
            <w:pPr>
              <w:rPr>
                <w:rFonts w:ascii="細明體" w:eastAsia="細明體" w:hAnsi="細明體" w:cs="細明體"/>
                <w:sz w:val="20"/>
                <w:szCs w:val="20"/>
                <w:shd w:val="clear" w:color="auto" w:fill="FFFFFF"/>
              </w:rPr>
            </w:pPr>
          </w:p>
          <w:p w:rsidR="00E47077" w:rsidRDefault="00E47077" w:rsidP="00E47077">
            <w:pPr>
              <w:rPr>
                <w:rFonts w:ascii="細明體" w:eastAsia="細明體" w:hAnsi="細明體" w:cs="細明體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shd w:val="clear" w:color="auto" w:fill="FFFFFF"/>
              </w:rPr>
              <w:t>或是機台上按 "啟動"</w:t>
            </w:r>
          </w:p>
          <w:p w:rsidR="00077EC3" w:rsidRPr="00572EFF" w:rsidRDefault="00077EC3" w:rsidP="003C4E92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</w:tcPr>
          <w:p w:rsidR="00E47077" w:rsidRPr="00E47077" w:rsidRDefault="00E47077" w:rsidP="00E47077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lastRenderedPageBreak/>
              <w:t>啟動</w:t>
            </w:r>
            <w:r w:rsidRPr="00E47077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量測體重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指令</w:t>
            </w:r>
          </w:p>
          <w:p w:rsidR="00077EC3" w:rsidRPr="00572EFF" w:rsidRDefault="00E47077" w:rsidP="00E47077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</w:t>
            </w:r>
            <w:r w:rsidR="00077EC3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2</w:t>
            </w:r>
            <w:r w:rsidR="00077EC3"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)</w:t>
            </w:r>
          </w:p>
          <w:p w:rsidR="00077EC3" w:rsidRPr="00572EFF" w:rsidRDefault="00077EC3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1" w:type="dxa"/>
          </w:tcPr>
          <w:p w:rsidR="00E47077" w:rsidRDefault="00E47077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47077" w:rsidRDefault="00E47077" w:rsidP="00E4707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E47077" w:rsidRPr="002853F5" w:rsidRDefault="00E47077" w:rsidP="00E47077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E47077" w:rsidRPr="002853F5" w:rsidRDefault="00E47077" w:rsidP="00E47077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E47077" w:rsidRPr="002853F5" w:rsidRDefault="00E47077" w:rsidP="00E47077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lastRenderedPageBreak/>
              <w:t xml:space="preserve">  "cmd":" start_weight_measurement "</w:t>
            </w:r>
          </w:p>
          <w:p w:rsidR="00E47077" w:rsidRPr="002853F5" w:rsidRDefault="00E47077" w:rsidP="00E47077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}</w:t>
            </w:r>
          </w:p>
          <w:p w:rsidR="00E47077" w:rsidRDefault="00E47077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47077" w:rsidRDefault="00E47077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del w:id="262" w:author="Paul Kang 康博銓 (宇康醫電)" w:date="2020-04-06T14:16:00Z">
              <w:r w:rsidDel="000F160B">
                <w:rPr>
                  <w:rFonts w:ascii="細明體" w:eastAsia="細明體" w:hAnsi="細明體" w:cs="細明體" w:hint="eastAsia"/>
                  <w:sz w:val="20"/>
                  <w:szCs w:val="20"/>
                  <w:shd w:val="clear" w:color="auto" w:fill="FFFFFF"/>
                </w:rPr>
                <w:delText>或是機台上按 "啟動</w:delText>
              </w:r>
              <w:r w:rsidR="00260C2F" w:rsidDel="000F160B">
                <w:rPr>
                  <w:rFonts w:ascii="細明體" w:eastAsia="細明體" w:hAnsi="細明體" w:cs="細明體" w:hint="eastAsia"/>
                  <w:sz w:val="20"/>
                  <w:szCs w:val="20"/>
                  <w:shd w:val="clear" w:color="auto" w:fill="FFFFFF"/>
                </w:rPr>
                <w:delText>" 按鈕</w:delText>
              </w:r>
            </w:del>
          </w:p>
          <w:p w:rsidR="00077EC3" w:rsidRDefault="00077EC3" w:rsidP="00B36C5D">
            <w:pPr>
              <w:rPr>
                <w:rFonts w:ascii="細明體" w:eastAsia="細明體" w:hAnsi="細明體" w:cs="細明體"/>
                <w:color w:val="777777"/>
                <w:sz w:val="18"/>
                <w:szCs w:val="18"/>
                <w:shd w:val="clear" w:color="auto" w:fill="FFFFFF"/>
              </w:rPr>
            </w:pPr>
          </w:p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"start_weight_measurement"  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取代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status 2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Default="00077EC3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Pr="00572EFF" w:rsidRDefault="00077EC3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進入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量測體重狀態</w:t>
            </w:r>
          </w:p>
        </w:tc>
        <w:tc>
          <w:tcPr>
            <w:tcW w:w="2551" w:type="dxa"/>
          </w:tcPr>
          <w:p w:rsidR="00077EC3" w:rsidRDefault="00260C2F">
            <w:pPr>
              <w:rPr>
                <w:ins w:id="263" w:author="Paul Kang 康博銓 (宇康醫電)" w:date="2020-03-30T12:2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Q8.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為何有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"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" ?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啟動量體重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?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啟動量阻抗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ED1823" w:rsidRPr="00B80F55" w:rsidRDefault="00ED182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264" w:author="Paul Kang 康博銓 (宇康醫電)" w:date="2020-03-30T12:21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A8:</w:t>
              </w:r>
            </w:ins>
            <w:ins w:id="265" w:author="Paul Kang 康博銓 (宇康醫電)" w:date="2020-03-30T12:22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不用啟動。</w:t>
              </w:r>
            </w:ins>
          </w:p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077EC3" w:rsidRDefault="00260C2F" w:rsidP="00B033D5">
            <w:pPr>
              <w:rPr>
                <w:ins w:id="266" w:author="Paul Kang 康博銓 (宇康醫電)" w:date="2020-03-30T12:22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Q9. </w:t>
            </w:r>
            <w:r w:rsidR="00077EC3" w:rsidRPr="00B80F55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U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ser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上秤後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需要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按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LINE 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啟動鍵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? 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此使用情境可能</w:t>
            </w:r>
            <w:r w:rsidR="00077EC3"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會影響體重</w:t>
            </w:r>
          </w:p>
          <w:p w:rsidR="00ED1823" w:rsidRDefault="00ED1823" w:rsidP="00B033D5">
            <w:pPr>
              <w:rPr>
                <w:ins w:id="267" w:author="Paul Kang 康博銓 (宇康醫電)" w:date="2020-03-30T12:23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268" w:author="Paul Kang 康博銓 (宇康醫電)" w:date="2020-03-30T12:22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A9: user </w:t>
              </w:r>
            </w:ins>
            <w:ins w:id="269" w:author="Paul Kang 康博銓 (宇康醫電)" w:date="2020-03-30T12:23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站上機台直接啟動</w:t>
              </w:r>
            </w:ins>
            <w:ins w:id="270" w:author="Paul Kang 康博銓 (宇康醫電)" w:date="2020-03-30T12:42:00Z">
              <w:r w:rsidR="008D210C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量測</w:t>
              </w:r>
            </w:ins>
            <w:ins w:id="271" w:author="Paul Kang 康博銓 (宇康醫電)" w:date="2020-03-30T12:23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。</w:t>
              </w:r>
            </w:ins>
          </w:p>
          <w:p w:rsidR="00ED1823" w:rsidRPr="00B80F55" w:rsidRDefault="00ED1823" w:rsidP="00B033D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7912F6" w:rsidRPr="00572EFF" w:rsidTr="00744CEA">
        <w:tc>
          <w:tcPr>
            <w:tcW w:w="10206" w:type="dxa"/>
            <w:gridSpan w:val="5"/>
          </w:tcPr>
          <w:p w:rsidR="007912F6" w:rsidRDefault="007912F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5-1</w:t>
            </w:r>
          </w:p>
        </w:tc>
        <w:tc>
          <w:tcPr>
            <w:tcW w:w="1418" w:type="dxa"/>
          </w:tcPr>
          <w:p w:rsidR="00077EC3" w:rsidRDefault="00E47077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1559" w:type="dxa"/>
          </w:tcPr>
          <w:p w:rsidR="00077EC3" w:rsidRDefault="00077EC3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量測體重狀態</w:t>
            </w:r>
          </w:p>
          <w:p w:rsidR="00077EC3" w:rsidRPr="00572EFF" w:rsidRDefault="00077EC3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1" w:type="dxa"/>
          </w:tcPr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GET cmd API  </w:t>
            </w:r>
          </w:p>
          <w:p w:rsidR="00E54906" w:rsidRPr="00BE2330" w:rsidDel="00E54906" w:rsidRDefault="00077EC3" w:rsidP="00152918">
            <w:pPr>
              <w:rPr>
                <w:del w:id="272" w:author="Paul Kang 康博銓 (宇康醫電)" w:date="2020-03-30T12:25:00Z"/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以下所有量測動作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包括體重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檢查極板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與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體組成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可接受指令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只有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: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ins w:id="273" w:author="Paul Kang 康博銓 (宇康醫電)" w:date="2020-03-30T12:23:00Z">
              <w:r w:rsidR="00E54906">
                <w:rPr>
                  <w:rFonts w:ascii="Helvetica" w:hAnsi="Helvetica" w:cs="Helvetica"/>
                  <w:b/>
                  <w:sz w:val="18"/>
                  <w:szCs w:val="18"/>
                  <w:shd w:val="clear" w:color="auto" w:fill="FFFFFF"/>
                </w:rPr>
                <w:t>cancel</w:t>
              </w:r>
            </w:ins>
            <w:del w:id="274" w:author="Paul Kang 康博銓 (宇康醫電)" w:date="2020-03-30T12:23:00Z">
              <w:r w:rsidRPr="00260C2F" w:rsidDel="00E54906"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delText>取消</w:delText>
              </w:r>
            </w:del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077EC3" w:rsidRDefault="00077EC3" w:rsidP="00152918">
            <w:pPr>
              <w:rPr>
                <w:ins w:id="275" w:author="Paul Kang 康博銓 (宇康醫電)" w:date="2020-04-06T09:02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834C0" w:rsidRDefault="004834C0" w:rsidP="004834C0">
            <w:pPr>
              <w:rPr>
                <w:ins w:id="276" w:author="Paul Kang 康博銓 (宇康醫電)" w:date="2020-04-06T09:02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ins w:id="277" w:author="Paul Kang 康博銓 (宇康醫電)" w:date="2020-04-06T09:02:00Z"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c</w:t>
              </w:r>
              <w:r>
                <w:rPr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ancel</w:t>
              </w:r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回報</w:t>
              </w:r>
            </w:ins>
          </w:p>
          <w:p w:rsidR="004834C0" w:rsidRPr="00260C2F" w:rsidRDefault="004834C0" w:rsidP="004834C0">
            <w:pPr>
              <w:rPr>
                <w:ins w:id="278" w:author="Paul Kang 康博銓 (宇康醫電)" w:date="2020-04-06T09:0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79" w:author="Paul Kang 康博銓 (宇康醫電)" w:date="2020-04-06T09:02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POST</w:t>
              </w:r>
            </w:ins>
          </w:p>
          <w:p w:rsidR="004834C0" w:rsidRPr="00260C2F" w:rsidRDefault="004834C0" w:rsidP="004834C0">
            <w:pPr>
              <w:rPr>
                <w:ins w:id="280" w:author="Paul Kang 康博銓 (宇康醫電)" w:date="2020-04-06T09:0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81" w:author="Paul Kang 康博銓 (宇康醫電)" w:date="2020-04-06T09:02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{ </w:t>
              </w:r>
            </w:ins>
          </w:p>
          <w:p w:rsidR="004834C0" w:rsidRPr="00260C2F" w:rsidRDefault="004834C0" w:rsidP="004834C0">
            <w:pPr>
              <w:rPr>
                <w:ins w:id="282" w:author="Paul Kang 康博銓 (宇康醫電)" w:date="2020-04-06T09:0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83" w:author="Paul Kang 康博銓 (宇康醫電)" w:date="2020-04-06T09:02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"Timestemp":  //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發送此訊息時間</w:t>
              </w:r>
            </w:ins>
          </w:p>
          <w:p w:rsidR="004834C0" w:rsidRPr="00260C2F" w:rsidRDefault="004834C0" w:rsidP="004834C0">
            <w:pPr>
              <w:rPr>
                <w:ins w:id="284" w:author="Paul Kang 康博銓 (宇康醫電)" w:date="2020-04-06T09:0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85" w:author="Paul Kang 康博銓 (宇康醫電)" w:date="2020-04-06T09:02:00Z">
              <w:r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"status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": " </w:t>
              </w:r>
              <w:r>
                <w:rPr>
                  <w:rFonts w:ascii="Helvetica" w:hAnsi="Helvetica" w:cs="Helvetica"/>
                  <w:i/>
                  <w:color w:val="002060"/>
                  <w:sz w:val="18"/>
                  <w:szCs w:val="18"/>
                  <w:shd w:val="clear" w:color="auto" w:fill="FFFFFF"/>
                </w:rPr>
                <w:t>cancel_confirmed</w:t>
              </w:r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</w:ins>
          </w:p>
          <w:p w:rsidR="004834C0" w:rsidRDefault="004834C0" w:rsidP="004834C0">
            <w:pPr>
              <w:rPr>
                <w:ins w:id="286" w:author="Paul Kang 康博銓 (宇康醫電)" w:date="2020-04-06T09:0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287" w:author="Paul Kang 康博銓 (宇康醫電)" w:date="2020-04-06T09:02:00Z">
              <w:r w:rsidRPr="00260C2F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}</w:t>
              </w:r>
            </w:ins>
          </w:p>
          <w:p w:rsidR="004834C0" w:rsidRDefault="004834C0" w:rsidP="004834C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60C2F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"error": "cmd_not_allowed"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077EC3" w:rsidP="008D210C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5-2</w:t>
            </w:r>
          </w:p>
        </w:tc>
        <w:tc>
          <w:tcPr>
            <w:tcW w:w="1418" w:type="dxa"/>
          </w:tcPr>
          <w:p w:rsidR="00077EC3" w:rsidRDefault="00E4707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1559" w:type="dxa"/>
          </w:tcPr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量測體重完成</w:t>
            </w:r>
          </w:p>
        </w:tc>
        <w:tc>
          <w:tcPr>
            <w:tcW w:w="4111" w:type="dxa"/>
          </w:tcPr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"weight_measurement_done"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7912F6" w:rsidRPr="00572EFF" w:rsidTr="00744CEA">
        <w:tc>
          <w:tcPr>
            <w:tcW w:w="10206" w:type="dxa"/>
            <w:gridSpan w:val="5"/>
          </w:tcPr>
          <w:p w:rsidR="007912F6" w:rsidRPr="00B80F55" w:rsidRDefault="007912F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6-1</w:t>
            </w:r>
          </w:p>
        </w:tc>
        <w:tc>
          <w:tcPr>
            <w:tcW w:w="1418" w:type="dxa"/>
          </w:tcPr>
          <w:p w:rsidR="00077EC3" w:rsidRDefault="00E4707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1559" w:type="dxa"/>
          </w:tcPr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檢查極板</w:t>
            </w:r>
          </w:p>
        </w:tc>
        <w:tc>
          <w:tcPr>
            <w:tcW w:w="4111" w:type="dxa"/>
          </w:tcPr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"check_electrodes"  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1" w:type="dxa"/>
          </w:tcPr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6-2</w:t>
            </w:r>
          </w:p>
        </w:tc>
        <w:tc>
          <w:tcPr>
            <w:tcW w:w="1418" w:type="dxa"/>
          </w:tcPr>
          <w:p w:rsidR="00077EC3" w:rsidRDefault="00E4707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1559" w:type="dxa"/>
          </w:tcPr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檢查極板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Error</w:t>
            </w:r>
          </w:p>
        </w:tc>
        <w:tc>
          <w:tcPr>
            <w:tcW w:w="4111" w:type="dxa"/>
          </w:tcPr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"error": "check_electrodes_failed"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6-3</w:t>
            </w:r>
          </w:p>
        </w:tc>
        <w:tc>
          <w:tcPr>
            <w:tcW w:w="1418" w:type="dxa"/>
          </w:tcPr>
          <w:p w:rsidR="00077EC3" w:rsidRDefault="00E4707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1559" w:type="dxa"/>
          </w:tcPr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檢查極板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OK</w:t>
            </w:r>
          </w:p>
        </w:tc>
        <w:tc>
          <w:tcPr>
            <w:tcW w:w="4111" w:type="dxa"/>
          </w:tcPr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"check_electrodes_done"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7912F6" w:rsidRPr="00572EFF" w:rsidTr="00744CEA">
        <w:tc>
          <w:tcPr>
            <w:tcW w:w="10206" w:type="dxa"/>
            <w:gridSpan w:val="5"/>
          </w:tcPr>
          <w:p w:rsidR="007912F6" w:rsidRPr="00B80F55" w:rsidRDefault="007912F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077EC3" w:rsidRPr="00572EFF" w:rsidTr="00C33FC6">
        <w:tc>
          <w:tcPr>
            <w:tcW w:w="567" w:type="dxa"/>
          </w:tcPr>
          <w:p w:rsidR="00077EC3" w:rsidRPr="00572EFF" w:rsidRDefault="007912F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7-1</w:t>
            </w:r>
          </w:p>
        </w:tc>
        <w:tc>
          <w:tcPr>
            <w:tcW w:w="1418" w:type="dxa"/>
          </w:tcPr>
          <w:p w:rsidR="00077EC3" w:rsidRDefault="00E4707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1559" w:type="dxa"/>
          </w:tcPr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體組成量測</w:t>
            </w:r>
          </w:p>
        </w:tc>
        <w:tc>
          <w:tcPr>
            <w:tcW w:w="4111" w:type="dxa"/>
          </w:tcPr>
          <w:p w:rsidR="00077EC3" w:rsidRDefault="00077EC3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lastRenderedPageBreak/>
              <w:t xml:space="preserve">  "Timestemp":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"start_bodycomposition_analysis"  </w:t>
            </w:r>
          </w:p>
          <w:p w:rsidR="00077EC3" w:rsidRPr="00260C2F" w:rsidRDefault="00077EC3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77EC3" w:rsidRPr="00572EFF" w:rsidRDefault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77EC3" w:rsidRPr="00B80F55" w:rsidRDefault="00077EC3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B20DCD" w:rsidRPr="00572EFF" w:rsidTr="00C33FC6">
        <w:tc>
          <w:tcPr>
            <w:tcW w:w="567" w:type="dxa"/>
          </w:tcPr>
          <w:p w:rsidR="00B20DCD" w:rsidRPr="00572EFF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7-3</w:t>
            </w:r>
          </w:p>
        </w:tc>
        <w:tc>
          <w:tcPr>
            <w:tcW w:w="1418" w:type="dxa"/>
          </w:tcPr>
          <w:p w:rsidR="00B20DCD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1559" w:type="dxa"/>
          </w:tcPr>
          <w:p w:rsidR="00B20DCD" w:rsidRPr="00572EFF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體組成量測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Error</w:t>
            </w:r>
          </w:p>
        </w:tc>
        <w:tc>
          <w:tcPr>
            <w:tcW w:w="4111" w:type="dxa"/>
          </w:tcPr>
          <w:p w:rsidR="00B20DCD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"error": "bodycomposition_analysis_failed"  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B20DCD" w:rsidRPr="00572EFF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B20DCD" w:rsidRPr="00B80F55" w:rsidRDefault="00B20DCD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B20DCD" w:rsidRPr="00572EFF" w:rsidTr="00744CEA">
        <w:tc>
          <w:tcPr>
            <w:tcW w:w="10206" w:type="dxa"/>
            <w:gridSpan w:val="5"/>
          </w:tcPr>
          <w:p w:rsidR="00B20DCD" w:rsidRPr="00B80F55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B20DCD" w:rsidRPr="00572EFF" w:rsidTr="00C33FC6">
        <w:tc>
          <w:tcPr>
            <w:tcW w:w="567" w:type="dxa"/>
          </w:tcPr>
          <w:p w:rsidR="00B20DCD" w:rsidRPr="00572EFF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8-1</w:t>
            </w:r>
          </w:p>
        </w:tc>
        <w:tc>
          <w:tcPr>
            <w:tcW w:w="1418" w:type="dxa"/>
          </w:tcPr>
          <w:p w:rsidR="00B20DCD" w:rsidRPr="00572EFF" w:rsidRDefault="00B20DCD" w:rsidP="00744CEA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用戶於介面按下取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消</w:t>
            </w:r>
          </w:p>
          <w:p w:rsidR="00B20DCD" w:rsidRPr="00BE2330" w:rsidRDefault="00B20DCD" w:rsidP="00744CEA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20DCD" w:rsidRDefault="00B20DCD" w:rsidP="00744CEA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"取消</w:t>
            </w: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量測</w:t>
            </w: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指令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20DCD" w:rsidRPr="00572EFF" w:rsidRDefault="00B20DCD" w:rsidP="00744CEA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3)</w:t>
            </w:r>
          </w:p>
          <w:p w:rsidR="00B20DCD" w:rsidRPr="00572EFF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1" w:type="dxa"/>
          </w:tcPr>
          <w:p w:rsidR="00B20DCD" w:rsidRDefault="00B20DCD" w:rsidP="00744CEA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以上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所有量測動作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包括體重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檢查極板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與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體組成都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可接受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此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指令</w:t>
            </w:r>
          </w:p>
          <w:p w:rsidR="00B20DCD" w:rsidRDefault="00B20DCD" w:rsidP="00744CEA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  <w:p w:rsidR="00B20DCD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B20DCD" w:rsidRPr="002853F5" w:rsidRDefault="00B20DCD" w:rsidP="00744CEA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B20DCD" w:rsidRPr="002853F5" w:rsidRDefault="00B20DCD" w:rsidP="00744CEA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B20DCD" w:rsidRPr="002853F5" w:rsidRDefault="00B20DCD" w:rsidP="00744CEA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"cmd":"cancel</w:t>
            </w:r>
            <w:ins w:id="288" w:author="Paul Kang 康博銓 (宇康醫電)" w:date="2020-04-06T09:03:00Z">
              <w:r w:rsidR="004834C0" w:rsidRPr="002853F5" w:rsidDel="004834C0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t xml:space="preserve"> </w:t>
              </w:r>
            </w:ins>
            <w:del w:id="289" w:author="Paul Kang 康博銓 (宇康醫電)" w:date="2020-04-06T09:03:00Z">
              <w:r w:rsidRPr="002853F5" w:rsidDel="004834C0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>_measure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  <w:p w:rsidR="00B20DCD" w:rsidRPr="002853F5" w:rsidRDefault="00B20DCD" w:rsidP="00744CEA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}</w:t>
            </w:r>
          </w:p>
          <w:p w:rsidR="00B20DCD" w:rsidRPr="00BE2330" w:rsidRDefault="00B20DCD" w:rsidP="00744CEA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  <w:p w:rsidR="00B20DCD" w:rsidRPr="00E27B8A" w:rsidRDefault="00B20DCD" w:rsidP="00744CEA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 w:rsidRPr="00E27B8A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已取消執行 回到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已登入狀態</w:t>
            </w:r>
          </w:p>
          <w:p w:rsidR="00B20DCD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B20DCD" w:rsidRPr="00421FB6" w:rsidRDefault="00B20DCD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"</w:t>
            </w:r>
            <w:del w:id="290" w:author="Paul Kang 康博銓 (宇康醫電)" w:date="2020-04-06T09:04:00Z">
              <w:r w:rsidRPr="00421FB6" w:rsidDel="004834C0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>measure_canceled</w:delText>
              </w:r>
            </w:del>
            <w:ins w:id="291" w:author="Paul Kang 康博銓 (宇康醫電)" w:date="2020-04-06T09:05:00Z">
              <w:r w:rsidR="004834C0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cancel_confirmed</w:t>
              </w:r>
            </w:ins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  </w:t>
            </w:r>
          </w:p>
          <w:p w:rsidR="00B20DCD" w:rsidRPr="00572EFF" w:rsidRDefault="00B20DCD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1" w:type="dxa"/>
          </w:tcPr>
          <w:p w:rsidR="00B20DCD" w:rsidDel="004834C0" w:rsidRDefault="00B20DCD" w:rsidP="00744CEA">
            <w:pPr>
              <w:rPr>
                <w:del w:id="292" w:author="Paul Kang 康博銓 (宇康醫電)" w:date="2020-04-06T09:03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4834C0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293" w:author="Paul Kang 康博銓 (宇康醫電)" w:date="2020-04-06T09:04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統一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 w:rsidR="00DD704A"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cancel</w:t>
              </w:r>
            </w:ins>
            <w:ins w:id="294" w:author="Paul Kang 康博銓 (宇康醫電)" w:date="2020-04-06T09:14:00Z">
              <w:r w:rsidR="00DD704A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，</w:t>
              </w:r>
            </w:ins>
            <w:ins w:id="295" w:author="Paul Kang 康博銓 (宇康醫電)" w:date="2020-04-06T09:04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cancel_measure </w:t>
              </w:r>
            </w:ins>
            <w:ins w:id="296" w:author="Paul Kang 康博銓 (宇康醫電)" w:date="2020-04-06T09:14:00Z">
              <w:r w:rsidR="00DD704A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和</w:t>
              </w:r>
              <w:r w:rsidR="00DD704A"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 w:rsidR="00DD704A"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exit </w:t>
              </w:r>
            </w:ins>
            <w:ins w:id="297" w:author="Paul Kang 康博銓 (宇康醫電)" w:date="2020-04-06T09:04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為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cancel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命令</w:t>
              </w:r>
            </w:ins>
            <w:ins w:id="298" w:author="Paul Kang 康博銓 (宇康醫電)" w:date="2020-04-06T09:05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和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 w:rsidR="00DD704A"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cancel_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confirmed status</w:t>
              </w:r>
            </w:ins>
            <w:ins w:id="299" w:author="Paul Kang 康博銓 (宇康醫電)" w:date="2020-04-06T09:04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。</w:t>
              </w:r>
            </w:ins>
          </w:p>
          <w:p w:rsidR="00B20DCD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B20DCD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Pr="00421FB6" w:rsidRDefault="00B20DCD" w:rsidP="00744CEA">
            <w:pPr>
              <w:rPr>
                <w:rFonts w:ascii="細明體" w:eastAsia="細明體" w:hAnsi="細明體" w:cs="細明體"/>
                <w:color w:val="FF000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Q10. 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原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按下取消按鈕時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</w:rPr>
              <w:br/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- 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回到初始畫面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</w:rPr>
              <w:br/>
            </w:r>
            <w:r w:rsidRPr="00421FB6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這邊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改為</w:t>
            </w:r>
            <w:r w:rsidRPr="00421FB6">
              <w:rPr>
                <w:rFonts w:ascii="細明體" w:eastAsia="細明體" w:hAnsi="細明體" w:cs="細明體" w:hint="eastAsia"/>
                <w:b/>
                <w:color w:val="FF0000"/>
                <w:sz w:val="18"/>
                <w:szCs w:val="18"/>
                <w:shd w:val="clear" w:color="auto" w:fill="FFFFFF"/>
              </w:rPr>
              <w:t>回到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已登入狀態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，讓同一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user 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可直接重新量測</w:t>
            </w:r>
          </w:p>
          <w:p w:rsidR="00B20DCD" w:rsidRDefault="00E54906" w:rsidP="00744CEA">
            <w:pPr>
              <w:rPr>
                <w:ins w:id="300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301" w:author="Paul Kang 康博銓 (宇康醫電)" w:date="2020-03-30T12:31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A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10: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依照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2020-03-20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Wechat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會議討論，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OK</w:t>
              </w:r>
            </w:ins>
          </w:p>
          <w:p w:rsidR="00E54906" w:rsidRPr="00B80F55" w:rsidRDefault="00E54906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B20DCD" w:rsidRPr="00572EFF" w:rsidTr="00744CEA">
        <w:tc>
          <w:tcPr>
            <w:tcW w:w="10206" w:type="dxa"/>
            <w:gridSpan w:val="5"/>
          </w:tcPr>
          <w:p w:rsidR="00B20DCD" w:rsidRPr="00B80F55" w:rsidRDefault="00B20DCD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B20DCD" w:rsidRPr="00572EFF" w:rsidTr="00C33FC6">
        <w:tc>
          <w:tcPr>
            <w:tcW w:w="567" w:type="dxa"/>
          </w:tcPr>
          <w:p w:rsidR="00B20DCD" w:rsidRPr="00572EFF" w:rsidRDefault="00B20DCD" w:rsidP="00D02E5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9-1</w:t>
            </w:r>
          </w:p>
        </w:tc>
        <w:tc>
          <w:tcPr>
            <w:tcW w:w="1418" w:type="dxa"/>
          </w:tcPr>
          <w:p w:rsidR="00B20DCD" w:rsidRDefault="00B20DCD" w:rsidP="00D02E5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  <w:p w:rsidR="00B20DCD" w:rsidRDefault="00B20DCD" w:rsidP="00D02E5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20DCD" w:rsidRPr="00152918" w:rsidRDefault="00B20DCD" w:rsidP="00D02E5B">
            <w:pPr>
              <w:rPr>
                <w:rFonts w:ascii="Helvetica" w:hAnsi="Helvetica" w:cs="Helvetica"/>
                <w:i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顯示介面</w:t>
            </w:r>
            <w:r w:rsidRPr="00421F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r w:rsidRPr="00421F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請至手機確認報</w:t>
            </w:r>
            <w:r w:rsidRPr="00421FB6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告</w:t>
            </w:r>
          </w:p>
        </w:tc>
        <w:tc>
          <w:tcPr>
            <w:tcW w:w="1559" w:type="dxa"/>
          </w:tcPr>
          <w:p w:rsidR="00B20DCD" w:rsidRPr="002E6A57" w:rsidRDefault="00B20DCD" w:rsidP="00D02E5B">
            <w:pPr>
              <w:rPr>
                <w:rFonts w:ascii="細明體" w:eastAsia="細明體" w:hAnsi="細明體" w:cs="細明體"/>
                <w:b/>
                <w:sz w:val="20"/>
                <w:szCs w:val="20"/>
                <w:shd w:val="clear" w:color="auto" w:fill="FFFFFF"/>
              </w:rPr>
            </w:pPr>
            <w:r w:rsidRPr="002E6A57"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  <w:t>量測完</w:t>
            </w:r>
            <w:r w:rsidRPr="002E6A57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成</w:t>
            </w:r>
          </w:p>
          <w:p w:rsidR="00B20DCD" w:rsidRPr="00152918" w:rsidRDefault="00B20DCD" w:rsidP="00D02E5B">
            <w:pPr>
              <w:rPr>
                <w:rFonts w:ascii="Helvetica" w:hAnsi="Helvetica" w:cs="Helvetica"/>
                <w:i/>
                <w:sz w:val="18"/>
                <w:szCs w:val="18"/>
                <w:shd w:val="clear" w:color="auto" w:fill="FFFFFF"/>
              </w:rPr>
            </w:pPr>
            <w:r w:rsidRPr="00152918">
              <w:rPr>
                <w:rFonts w:ascii="細明體" w:eastAsia="細明體" w:hAnsi="細明體" w:cs="細明體" w:hint="eastAsia"/>
                <w:i/>
                <w:sz w:val="18"/>
                <w:szCs w:val="18"/>
                <w:shd w:val="clear" w:color="auto" w:fill="FFFFFF"/>
              </w:rPr>
              <w:t>(Status 4)</w:t>
            </w:r>
          </w:p>
        </w:tc>
        <w:tc>
          <w:tcPr>
            <w:tcW w:w="4111" w:type="dxa"/>
          </w:tcPr>
          <w:p w:rsidR="00B20DCD" w:rsidRDefault="00B20DCD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B20DCD" w:rsidRPr="00421FB6" w:rsidRDefault="00B20DCD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POST</w:t>
            </w:r>
          </w:p>
          <w:p w:rsidR="00B20DCD" w:rsidRPr="00421FB6" w:rsidRDefault="00B20DCD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B20DCD" w:rsidRPr="00421FB6" w:rsidRDefault="00B20DCD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B20DCD" w:rsidRPr="00421FB6" w:rsidRDefault="00B20DCD" w:rsidP="00AB6A34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="002E6A57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tus": "bodycomposition_analysis_results" </w:t>
            </w:r>
            <w:r w:rsidR="002E6A57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,</w:t>
            </w:r>
          </w:p>
          <w:p w:rsidR="00B20DCD" w:rsidRPr="002E6A57" w:rsidRDefault="00B20DCD" w:rsidP="00AB6A34">
            <w:pPr>
              <w:rPr>
                <w:rFonts w:ascii="Helvetica" w:hAnsi="Helvetica" w:cs="Helvetica"/>
                <w:b/>
                <w:i/>
                <w:color w:val="002060"/>
                <w:sz w:val="18"/>
                <w:szCs w:val="18"/>
                <w:shd w:val="clear" w:color="auto" w:fill="FFFFFF"/>
              </w:rPr>
            </w:pPr>
            <w:r w:rsidRPr="002E6A57">
              <w:rPr>
                <w:rFonts w:ascii="Helvetica" w:hAnsi="Helvetica" w:cs="Helvetica" w:hint="eastAsia"/>
                <w:b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ins w:id="302" w:author="Paul Kang 康博銓 (宇康醫電)" w:date="2020-04-06T09:07:00Z">
              <w:r w:rsidR="00DD704A"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  <w:r w:rsidR="00DD704A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>data</w:t>
              </w:r>
              <w:r w:rsidR="00DD704A"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  <w:r w:rsidR="00DD704A"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 xml:space="preserve">: </w:t>
              </w:r>
            </w:ins>
            <w:del w:id="303" w:author="Paul Kang 康博銓 (宇康醫電)" w:date="2020-04-06T09:07:00Z">
              <w:r w:rsidRPr="002E6A57" w:rsidDel="00DD704A">
                <w:rPr>
                  <w:rFonts w:ascii="Helvetica" w:hAnsi="Helvetica" w:cs="Helvetica" w:hint="eastAsia"/>
                  <w:b/>
                  <w:i/>
                  <w:color w:val="002060"/>
                  <w:sz w:val="18"/>
                  <w:szCs w:val="18"/>
                  <w:shd w:val="clear" w:color="auto" w:fill="FFFFFF"/>
                </w:rPr>
                <w:delText>以下</w:delText>
              </w:r>
            </w:del>
            <w:r w:rsidRPr="002E6A57">
              <w:rPr>
                <w:rFonts w:ascii="Helvetica" w:hAnsi="Helvetica" w:cs="Helvetica" w:hint="eastAsia"/>
                <w:b/>
                <w:i/>
                <w:color w:val="002060"/>
                <w:sz w:val="18"/>
                <w:szCs w:val="18"/>
                <w:shd w:val="clear" w:color="auto" w:fill="FFFFFF"/>
              </w:rPr>
              <w:t xml:space="preserve"> </w:t>
            </w:r>
            <w:r w:rsidRPr="002E6A57">
              <w:rPr>
                <w:rFonts w:ascii="Helvetica" w:hAnsi="Helvetica" w:cs="Helvetica" w:hint="eastAsia"/>
                <w:b/>
                <w:i/>
                <w:color w:val="002060"/>
                <w:sz w:val="18"/>
                <w:szCs w:val="18"/>
                <w:shd w:val="clear" w:color="auto" w:fill="FFFFFF"/>
              </w:rPr>
              <w:t>依照文件</w:t>
            </w:r>
          </w:p>
          <w:p w:rsidR="00B20DCD" w:rsidRPr="002E6A57" w:rsidRDefault="00B20DCD" w:rsidP="002E6A57">
            <w:pPr>
              <w:rPr>
                <w:rFonts w:ascii="Helvetica" w:hAnsi="Helvetica" w:cs="Helvetica"/>
                <w:b/>
                <w:color w:val="002060"/>
                <w:sz w:val="18"/>
                <w:szCs w:val="18"/>
                <w:shd w:val="clear" w:color="auto" w:fill="FFFFFF"/>
              </w:rPr>
            </w:pPr>
            <w:r w:rsidRPr="002E6A57">
              <w:rPr>
                <w:rFonts w:hint="eastAsia"/>
                <w:b/>
                <w:color w:val="002060"/>
                <w:sz w:val="16"/>
                <w:szCs w:val="16"/>
              </w:rPr>
              <w:t>"</w:t>
            </w:r>
            <w:r w:rsidRPr="002E6A57">
              <w:rPr>
                <w:b/>
                <w:color w:val="002060"/>
                <w:sz w:val="16"/>
                <w:szCs w:val="16"/>
              </w:rPr>
              <w:t>D200004_DM02_MA801 Cloud Upload Data Items and Example JSON format.pdf</w:t>
            </w:r>
            <w:r w:rsidRPr="002E6A57">
              <w:rPr>
                <w:rFonts w:hint="eastAsia"/>
                <w:b/>
                <w:color w:val="002060"/>
                <w:sz w:val="16"/>
                <w:szCs w:val="16"/>
              </w:rPr>
              <w:t xml:space="preserve">" </w:t>
            </w:r>
            <w:r w:rsidRPr="002E6A57">
              <w:rPr>
                <w:rFonts w:ascii="Helvetica" w:hAnsi="Helvetica" w:cs="Helvetica" w:hint="eastAsia"/>
                <w:b/>
                <w:i/>
                <w:color w:val="002060"/>
                <w:sz w:val="18"/>
                <w:szCs w:val="18"/>
                <w:shd w:val="clear" w:color="auto" w:fill="FFFFFF"/>
              </w:rPr>
              <w:t>傳輸量測資料項目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20DCD" w:rsidRDefault="00B20DCD" w:rsidP="00AB6A34">
            <w:pPr>
              <w:rPr>
                <w:ins w:id="304" w:author="Paul Kang 康博銓 (宇康醫電)" w:date="2020-04-06T09:07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 ...</w:t>
            </w:r>
          </w:p>
          <w:p w:rsidR="00DD704A" w:rsidRPr="00421FB6" w:rsidRDefault="00DD704A" w:rsidP="00AB6A34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305" w:author="Paul Kang 康博銓 (宇康醫電)" w:date="2020-04-06T09:07:00Z">
              <w:r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 xml:space="preserve">  </w:t>
              </w:r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</w:ins>
            <w:ins w:id="306" w:author="Paul Kang 康博銓 (宇康醫電)" w:date="2020-04-06T09:08:00Z">
              <w:r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picture</w:t>
              </w:r>
            </w:ins>
            <w:ins w:id="307" w:author="Paul Kang 康博銓 (宇康醫電)" w:date="2020-04-06T09:07:00Z"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</w:ins>
            <w:ins w:id="308" w:author="Paul Kang 康博銓 (宇康醫電)" w:date="2020-04-06T09:08:00Z">
              <w:r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 xml:space="preserve">: </w:t>
              </w:r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  <w:r>
                <w:rPr>
                  <w:rFonts w:ascii="Helvetica" w:hAnsi="Helvetica" w:cs="Helvetica"/>
                  <w:color w:val="002060"/>
                  <w:sz w:val="18"/>
                  <w:szCs w:val="18"/>
                  <w:shd w:val="clear" w:color="auto" w:fill="FFFFFF"/>
                </w:rPr>
                <w:t xml:space="preserve">Base64 </w:t>
              </w:r>
              <w:r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編碼資料</w:t>
              </w:r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"</w:t>
              </w:r>
            </w:ins>
          </w:p>
          <w:p w:rsidR="00B20DCD" w:rsidRPr="00421FB6" w:rsidRDefault="00B20DCD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B20DCD" w:rsidRPr="00152918" w:rsidRDefault="00B20DCD" w:rsidP="00152918">
            <w:pPr>
              <w:rPr>
                <w:rFonts w:ascii="細明體" w:eastAsia="細明體" w:hAnsi="細明體" w:cs="細明體"/>
                <w:i/>
                <w:color w:val="777777"/>
                <w:sz w:val="18"/>
                <w:szCs w:val="18"/>
                <w:shd w:val="clear" w:color="auto" w:fill="FFFFFF"/>
              </w:rPr>
            </w:pPr>
          </w:p>
          <w:p w:rsidR="00B20DCD" w:rsidRPr="00152918" w:rsidRDefault="00B20DCD" w:rsidP="00B36C5D">
            <w:pPr>
              <w:rPr>
                <w:rFonts w:ascii="Helvetica" w:hAnsi="Helvetica" w:cs="Helvetica"/>
                <w:i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B20DCD" w:rsidRDefault="00B20DCD">
            <w:pPr>
              <w:rPr>
                <w:ins w:id="309" w:author="Paul Kang 康博銓 (宇康醫電)" w:date="2020-04-06T09:08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D704A" w:rsidRDefault="00DD704A">
            <w:pPr>
              <w:rPr>
                <w:ins w:id="310" w:author="Paul Kang 康博銓 (宇康醫電)" w:date="2020-04-06T09:0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311" w:author="Paul Kang 康博銓 (宇康醫電)" w:date="2020-04-06T09:08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>P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icture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為</w:t>
              </w:r>
            </w:ins>
            <w:ins w:id="312" w:author="Paul Kang 康博銓 (宇康醫電)" w:date="2020-04-06T09:09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將報告圖片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binary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用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Base64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編碼的字串</w:t>
              </w:r>
            </w:ins>
          </w:p>
          <w:p w:rsidR="00DD704A" w:rsidRDefault="00DD704A">
            <w:pPr>
              <w:rPr>
                <w:ins w:id="313" w:author="Paul Kang 康博銓 (宇康醫電)" w:date="2020-04-06T09:09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D704A" w:rsidRDefault="00DD704A">
            <w:pPr>
              <w:rPr>
                <w:ins w:id="314" w:author="Paul Kang 康博銓 (宇康醫電)" w:date="2020-04-06T09:12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315" w:author="Paul Kang 康博銓 (宇康醫電)" w:date="2020-04-06T09:09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請問</w:t>
              </w:r>
            </w:ins>
          </w:p>
          <w:p w:rsidR="00DD704A" w:rsidRDefault="00DD704A">
            <w:pPr>
              <w:rPr>
                <w:ins w:id="316" w:author="Paul Kang 康博銓 (宇康醫電)" w:date="2020-04-06T09:12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317" w:author="Paul Kang 康博銓 (宇康醫電)" w:date="2020-04-06T09:12:00Z"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1.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報告中最重要的指標事實麼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? </w:t>
              </w:r>
            </w:ins>
            <w:ins w:id="318" w:author="Paul Kang 康博銓 (宇康醫電)" w:date="2020-04-06T09:13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是</w:t>
              </w:r>
            </w:ins>
            <w:ins w:id="319" w:author="Paul Kang 康博銓 (宇康醫電)" w:date="2020-04-06T09:12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綜合評價</w:t>
              </w:r>
            </w:ins>
            <w:ins w:id="320" w:author="Paul Kang 康博銓 (宇康醫電)" w:date="2020-04-06T09:13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嗎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?</w:t>
              </w:r>
            </w:ins>
          </w:p>
          <w:p w:rsidR="00DD704A" w:rsidRDefault="00DD704A">
            <w:pPr>
              <w:rPr>
                <w:ins w:id="321" w:author="Paul Kang 康博銓 (宇康醫電)" w:date="2020-04-06T09:1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ins w:id="322" w:author="Paul Kang 康博銓 (宇康醫電)" w:date="2020-04-06T09:12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2.</w:t>
              </w:r>
            </w:ins>
            <w:ins w:id="323" w:author="Paul Kang 康博銓 (宇康醫電)" w:date="2020-04-06T09:10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</w:ins>
            <w:ins w:id="324" w:author="Paul Kang 康博銓 (宇康醫電)" w:date="2020-04-06T09:11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綜合</w:t>
              </w:r>
            </w:ins>
            <w:ins w:id="325" w:author="Paul Kang 康博銓 (宇康醫電)" w:date="2020-04-06T09:10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評價</w:t>
              </w:r>
            </w:ins>
            <w:ins w:id="326" w:author="Paul Kang 康博銓 (宇康醫電)" w:date="2020-04-06T09:11:00Z"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對應的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資料項目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是甚麼</w:t>
              </w:r>
              <w:r>
                <w:rPr>
                  <w:rFonts w:ascii="Helvetica" w:hAnsi="Helvetica" w:cs="Helvetica" w:hint="eastAsia"/>
                  <w:color w:val="FF0000"/>
                  <w:sz w:val="18"/>
                  <w:szCs w:val="18"/>
                  <w:shd w:val="clear" w:color="auto" w:fill="FFFFFF"/>
                </w:rPr>
                <w:t>?</w:t>
              </w:r>
            </w:ins>
          </w:p>
          <w:p w:rsidR="00DD704A" w:rsidRDefault="00DD704A">
            <w:pPr>
              <w:rPr>
                <w:ins w:id="327" w:author="Paul Kang 康博銓 (宇康醫電)" w:date="2020-04-06T09:1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D704A" w:rsidRPr="00B80F55" w:rsidRDefault="00DD704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  <w:tr w:rsidR="00B20DCD" w:rsidRPr="00572EFF" w:rsidTr="00C33FC6">
        <w:tc>
          <w:tcPr>
            <w:tcW w:w="567" w:type="dxa"/>
          </w:tcPr>
          <w:p w:rsidR="00B20DCD" w:rsidRPr="00572EFF" w:rsidRDefault="00B20DCD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9-2</w:t>
            </w:r>
          </w:p>
        </w:tc>
        <w:tc>
          <w:tcPr>
            <w:tcW w:w="1418" w:type="dxa"/>
          </w:tcPr>
          <w:p w:rsidR="00B20DCD" w:rsidRPr="00BE2330" w:rsidRDefault="00B20DCD" w:rsidP="00D12602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用戶於介面按下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退出</w:t>
            </w:r>
          </w:p>
        </w:tc>
        <w:tc>
          <w:tcPr>
            <w:tcW w:w="1559" w:type="dxa"/>
          </w:tcPr>
          <w:p w:rsidR="00B20DCD" w:rsidRDefault="00B20DCD" w:rsidP="00D12602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退出</w:t>
            </w: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指令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20DCD" w:rsidRPr="00572EFF" w:rsidRDefault="00B20DCD" w:rsidP="00E27B8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1" w:type="dxa"/>
          </w:tcPr>
          <w:p w:rsidR="00B20DCD" w:rsidRDefault="00B20DCD" w:rsidP="00D12602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以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上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所有動作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都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可接受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此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指令</w:t>
            </w:r>
          </w:p>
          <w:p w:rsidR="00B20DCD" w:rsidRDefault="00B20DCD" w:rsidP="00D12602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  <w:p w:rsidR="00B20DCD" w:rsidRDefault="00B20DCD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B20DCD" w:rsidRPr="002853F5" w:rsidRDefault="00B20DCD" w:rsidP="00D12602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esponse 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例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: {</w:t>
            </w:r>
          </w:p>
          <w:p w:rsidR="00B20DCD" w:rsidRPr="002853F5" w:rsidRDefault="00B20DCD" w:rsidP="00D12602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"Timestemp":  //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發送此</w:t>
            </w:r>
            <w:r w:rsidRPr="002853F5"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  <w:t>R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esponse</w:t>
            </w: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訊息時間</w:t>
            </w:r>
          </w:p>
          <w:p w:rsidR="00B20DCD" w:rsidRPr="002853F5" w:rsidRDefault="00B20DCD" w:rsidP="00D12602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 xml:space="preserve">  "cmd":"</w:t>
            </w:r>
            <w:ins w:id="328" w:author="Paul Kang 康博銓 (宇康醫電)" w:date="2020-04-06T09:14:00Z">
              <w:r w:rsidR="00DD704A">
                <w:rPr>
                  <w:rFonts w:ascii="Helvetica" w:hAnsi="Helvetica" w:cs="Helvetica"/>
                  <w:color w:val="00B050"/>
                  <w:sz w:val="18"/>
                  <w:szCs w:val="18"/>
                  <w:shd w:val="clear" w:color="auto" w:fill="FFFFFF"/>
                </w:rPr>
                <w:t>cancel</w:t>
              </w:r>
            </w:ins>
            <w:del w:id="329" w:author="Paul Kang 康博銓 (宇康醫電)" w:date="2020-04-06T09:14:00Z">
              <w:r w:rsidRPr="002853F5" w:rsidDel="00DD704A">
                <w:rPr>
                  <w:rFonts w:ascii="Helvetica" w:hAnsi="Helvetica" w:cs="Helvetica" w:hint="eastAsia"/>
                  <w:color w:val="00B050"/>
                  <w:sz w:val="18"/>
                  <w:szCs w:val="18"/>
                  <w:shd w:val="clear" w:color="auto" w:fill="FFFFFF"/>
                </w:rPr>
                <w:delText xml:space="preserve">exit </w:delText>
              </w:r>
            </w:del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"</w:t>
            </w:r>
          </w:p>
          <w:p w:rsidR="00B20DCD" w:rsidRPr="002853F5" w:rsidRDefault="00B20DCD" w:rsidP="00D12602">
            <w:pPr>
              <w:rPr>
                <w:rFonts w:ascii="Helvetica" w:hAnsi="Helvetica" w:cs="Helvetica"/>
                <w:color w:val="00B05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B050"/>
                <w:sz w:val="18"/>
                <w:szCs w:val="18"/>
                <w:shd w:val="clear" w:color="auto" w:fill="FFFFFF"/>
              </w:rPr>
              <w:t>}</w:t>
            </w:r>
          </w:p>
          <w:p w:rsidR="00B20DCD" w:rsidRPr="002853F5" w:rsidRDefault="00B20DCD" w:rsidP="00D12602">
            <w:pPr>
              <w:rPr>
                <w:rFonts w:ascii="Helvetica" w:hAnsi="Helvetica" w:cs="Helvetica"/>
                <w:b/>
                <w:color w:val="00B050"/>
                <w:sz w:val="18"/>
                <w:szCs w:val="18"/>
                <w:shd w:val="clear" w:color="auto" w:fill="FFFFFF"/>
              </w:rPr>
            </w:pPr>
          </w:p>
          <w:p w:rsidR="00DD704A" w:rsidRDefault="00DD704A" w:rsidP="00E27B8A">
            <w:pPr>
              <w:rPr>
                <w:ins w:id="330" w:author="Paul Kang 康博銓 (宇康醫電)" w:date="2020-04-06T09:17:00Z"/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ins w:id="331" w:author="Paul Kang 康博銓 (宇康醫電)" w:date="2020-04-06T09:15:00Z">
              <w:r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機台</w:t>
              </w:r>
            </w:ins>
            <w:ins w:id="332" w:author="Paul Kang 康博銓 (宇康醫電)" w:date="2020-04-06T09:16:00Z">
              <w:r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 xml:space="preserve">從 </w:t>
              </w:r>
              <w:r>
                <w:rPr>
                  <w:rFonts w:ascii="細明體" w:eastAsia="細明體" w:hAnsi="細明體" w:cs="細明體"/>
                  <w:b/>
                  <w:sz w:val="18"/>
                  <w:szCs w:val="18"/>
                  <w:shd w:val="clear" w:color="auto" w:fill="FFFFFF"/>
                </w:rPr>
                <w:t xml:space="preserve">cloud </w:t>
              </w:r>
            </w:ins>
            <w:ins w:id="333" w:author="Paul Kang 康博銓 (宇康醫電)" w:date="2020-04-06T09:15:00Z">
              <w:r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 xml:space="preserve">收到 </w:t>
              </w:r>
              <w:r>
                <w:rPr>
                  <w:rFonts w:ascii="細明體" w:eastAsia="細明體" w:hAnsi="細明體" w:cs="細明體"/>
                  <w:b/>
                  <w:sz w:val="18"/>
                  <w:szCs w:val="18"/>
                  <w:shd w:val="clear" w:color="auto" w:fill="FFFFFF"/>
                </w:rPr>
                <w:t xml:space="preserve">cancel </w:t>
              </w:r>
              <w:r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命令，</w:t>
              </w:r>
            </w:ins>
            <w:ins w:id="334" w:author="Paul Kang 康博銓 (宇康醫電)" w:date="2020-04-06T09:16:00Z">
              <w:r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或使用者於機台螢幕按下</w:t>
              </w:r>
              <w:r w:rsidR="00AE2791" w:rsidRPr="00AE2791"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"退出"鈕</w:t>
              </w:r>
              <w:r w:rsidR="00AE2791"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，</w:t>
              </w:r>
            </w:ins>
          </w:p>
          <w:p w:rsidR="00AE2791" w:rsidRDefault="00AE2791" w:rsidP="00E27B8A">
            <w:pPr>
              <w:rPr>
                <w:ins w:id="335" w:author="Paul Kang 康博銓 (宇康醫電)" w:date="2020-04-06T09:15:00Z"/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</w:p>
          <w:p w:rsidR="00B20DCD" w:rsidRPr="00E27B8A" w:rsidRDefault="00AE2791" w:rsidP="00E27B8A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ins w:id="336" w:author="Paul Kang 康博銓 (宇康醫電)" w:date="2020-04-06T09:17:00Z">
              <w:r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機台</w:t>
              </w:r>
            </w:ins>
            <w:del w:id="337" w:author="Paul Kang 康博銓 (宇康醫電)" w:date="2020-04-06T09:17:00Z">
              <w:r w:rsidR="00B20DCD" w:rsidRPr="00E27B8A" w:rsidDel="00AE2791"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delText>已</w:delText>
              </w:r>
            </w:del>
            <w:r w:rsidR="00B20DCD" w:rsidRPr="00E27B8A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取消執行 回到</w:t>
            </w:r>
            <w:r w:rsidR="00B20DCD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 xml:space="preserve"> </w:t>
            </w:r>
            <w:r w:rsidR="00B20DCD"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等待</w:t>
            </w:r>
            <w:r w:rsidR="00B20DCD"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user</w:t>
            </w:r>
            <w:r w:rsidR="00B20DCD"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選擇狀態</w:t>
            </w:r>
          </w:p>
          <w:p w:rsidR="00B20DCD" w:rsidRDefault="00B20DCD" w:rsidP="00E27B8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B20DCD" w:rsidRPr="00421FB6" w:rsidRDefault="00B20DCD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B20DCD" w:rsidRPr="00421FB6" w:rsidRDefault="00B20DCD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B20DCD" w:rsidRPr="00421FB6" w:rsidRDefault="00B20DCD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"Timestemp":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B20DCD" w:rsidRPr="00421FB6" w:rsidRDefault="00B20DCD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"</w:t>
            </w:r>
            <w:ins w:id="338" w:author="Paul Kang 康博銓 (宇康醫電)" w:date="2020-04-06T09:15:00Z">
              <w:r w:rsidR="00DD704A"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 cancel_confirmed</w:t>
              </w:r>
              <w:r w:rsidR="00DD704A" w:rsidRPr="00421FB6" w:rsidDel="00DD704A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</w:t>
              </w:r>
            </w:ins>
            <w:del w:id="339" w:author="Paul Kang 康博銓 (宇康醫電)" w:date="2020-04-06T09:15:00Z">
              <w:r w:rsidRPr="00421FB6" w:rsidDel="00DD704A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delText>exit</w:delText>
              </w:r>
            </w:del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  </w:t>
            </w:r>
          </w:p>
          <w:p w:rsidR="00B20DCD" w:rsidRPr="00421FB6" w:rsidRDefault="00B20DCD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B20DCD" w:rsidRPr="00572EFF" w:rsidRDefault="00B20DCD" w:rsidP="00E27B8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B20DCD" w:rsidDel="00E54906" w:rsidRDefault="00B20DCD" w:rsidP="00D12602">
            <w:pPr>
              <w:rPr>
                <w:del w:id="340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1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2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3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4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5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6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7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Del="00E54906" w:rsidRDefault="00B20DCD" w:rsidP="00D12602">
            <w:pPr>
              <w:rPr>
                <w:del w:id="348" w:author="Paul Kang 康博銓 (宇康醫電)" w:date="2020-03-30T12:31:00Z"/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B20DCD" w:rsidRDefault="00B20DCD" w:rsidP="00D12602">
            <w:pPr>
              <w:rPr>
                <w:ins w:id="349" w:author="Paul Kang 康博銓 (宇康醫電)" w:date="2020-03-30T12:32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Q11. 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新增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退出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鈕，</w:t>
            </w:r>
            <w:r w:rsidRPr="00421FB6">
              <w:rPr>
                <w:rFonts w:ascii="細明體" w:eastAsia="細明體" w:hAnsi="細明體" w:cs="細明體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回到 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等待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user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選擇狀態，可以換另一人量測</w:t>
            </w:r>
          </w:p>
          <w:p w:rsidR="00E54906" w:rsidRPr="00421FB6" w:rsidRDefault="00E54906" w:rsidP="00D1260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ins w:id="350" w:author="Paul Kang 康博銓 (宇康醫電)" w:date="2020-03-30T12:32:00Z">
              <w:r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 xml:space="preserve">A11. </w:t>
              </w:r>
              <w:r w:rsidRPr="00E54906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依照</w:t>
              </w:r>
              <w:r w:rsidRPr="00E54906"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 xml:space="preserve"> 2020-03-20 Wechat </w:t>
              </w:r>
              <w:r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會議討論，</w:t>
              </w:r>
              <w:r>
                <w:rPr>
                  <w:rFonts w:ascii="Helvetica" w:hAnsi="Helvetica" w:cs="Helvetica" w:hint="eastAsia"/>
                  <w:b/>
                  <w:color w:val="FF0000"/>
                  <w:sz w:val="18"/>
                  <w:szCs w:val="18"/>
                  <w:shd w:val="clear" w:color="auto" w:fill="FFFFFF"/>
                </w:rPr>
                <w:t>OK</w:t>
              </w:r>
            </w:ins>
          </w:p>
        </w:tc>
      </w:tr>
    </w:tbl>
    <w:p w:rsidR="003030D2" w:rsidRDefault="003030D2">
      <w:pPr>
        <w:rPr>
          <w:ins w:id="351" w:author="Paul Kang 康博銓 (宇康醫電)" w:date="2020-04-06T14:52:00Z"/>
        </w:rPr>
      </w:pPr>
    </w:p>
    <w:tbl>
      <w:tblPr>
        <w:tblStyle w:val="a3"/>
        <w:tblW w:w="1020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559"/>
        <w:gridCol w:w="4111"/>
        <w:gridCol w:w="2551"/>
      </w:tblGrid>
      <w:tr w:rsidR="000E0712" w:rsidRPr="00421FB6" w:rsidTr="00210B04">
        <w:trPr>
          <w:ins w:id="352" w:author="Paul Kang 康博銓 (宇康醫電)" w:date="2020-04-06T14:52:00Z"/>
        </w:trPr>
        <w:tc>
          <w:tcPr>
            <w:tcW w:w="567" w:type="dxa"/>
          </w:tcPr>
          <w:p w:rsidR="000E0712" w:rsidRPr="00572EFF" w:rsidRDefault="000E0712" w:rsidP="00210B04">
            <w:pPr>
              <w:rPr>
                <w:ins w:id="353" w:author="Paul Kang 康博銓 (宇康醫電)" w:date="2020-04-06T14:52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ins w:id="354" w:author="Paul Kang 康博銓 (宇康醫電)" w:date="2020-04-06T14:52:00Z"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lastRenderedPageBreak/>
                <w:t>10-1</w:t>
              </w:r>
            </w:ins>
          </w:p>
        </w:tc>
        <w:tc>
          <w:tcPr>
            <w:tcW w:w="1418" w:type="dxa"/>
          </w:tcPr>
          <w:p w:rsidR="000E0712" w:rsidRPr="00BE2330" w:rsidRDefault="000E0712" w:rsidP="000E0712">
            <w:pPr>
              <w:rPr>
                <w:ins w:id="355" w:author="Paul Kang 康博銓 (宇康醫電)" w:date="2020-04-06T14:52:00Z"/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ins w:id="356" w:author="Paul Kang 康博銓 (宇康醫電)" w:date="2020-04-06T14:52:00Z">
              <w:r w:rsidRPr="00572EFF">
                <w:rPr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用戶</w:t>
              </w:r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>於機器上退出量測</w:t>
              </w:r>
            </w:ins>
          </w:p>
        </w:tc>
        <w:tc>
          <w:tcPr>
            <w:tcW w:w="1559" w:type="dxa"/>
          </w:tcPr>
          <w:p w:rsidR="000E0712" w:rsidRDefault="000E0712" w:rsidP="00210B04">
            <w:pPr>
              <w:rPr>
                <w:ins w:id="357" w:author="Paul Kang 康博銓 (宇康醫電)" w:date="2020-04-06T14:52:00Z"/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ins w:id="358" w:author="Paul Kang 康博銓 (宇康醫電)" w:date="2020-04-06T14:52:00Z">
              <w:r w:rsidRPr="00BE2330"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"</w:t>
              </w:r>
              <w:r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取消</w:t>
              </w:r>
              <w:r w:rsidRPr="00BE2330">
                <w:rPr>
                  <w:rFonts w:ascii="細明體" w:eastAsia="細明體" w:hAnsi="細明體" w:cs="細明體" w:hint="eastAsia"/>
                  <w:b/>
                  <w:sz w:val="18"/>
                  <w:szCs w:val="18"/>
                  <w:shd w:val="clear" w:color="auto" w:fill="FFFFFF"/>
                </w:rPr>
                <w:t>"</w:t>
              </w:r>
              <w:r>
                <w:rPr>
                  <w:rFonts w:ascii="細明體" w:eastAsia="細明體" w:hAnsi="細明體" w:cs="細明體" w:hint="eastAsia"/>
                  <w:sz w:val="18"/>
                  <w:szCs w:val="18"/>
                  <w:shd w:val="clear" w:color="auto" w:fill="FFFFFF"/>
                </w:rPr>
                <w:t xml:space="preserve"> 指令</w:t>
              </w:r>
              <w:r w:rsidRPr="00572EFF">
                <w:rPr>
                  <w:rFonts w:ascii="細明體" w:eastAsia="細明體" w:hAnsi="細明體" w:cs="細明體" w:hint="eastAsia"/>
                  <w:sz w:val="18"/>
                  <w:szCs w:val="18"/>
                  <w:shd w:val="clear" w:color="auto" w:fill="FFFFFF"/>
                </w:rPr>
                <w:t xml:space="preserve"> </w:t>
              </w:r>
            </w:ins>
          </w:p>
          <w:p w:rsidR="000E0712" w:rsidRPr="00572EFF" w:rsidRDefault="000E0712" w:rsidP="00210B04">
            <w:pPr>
              <w:rPr>
                <w:ins w:id="359" w:author="Paul Kang 康博銓 (宇康醫電)" w:date="2020-04-06T14:52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1" w:type="dxa"/>
          </w:tcPr>
          <w:p w:rsidR="000E0712" w:rsidRDefault="000E0712" w:rsidP="00210B04">
            <w:pPr>
              <w:rPr>
                <w:ins w:id="360" w:author="Paul Kang 康博銓 (宇康醫電)" w:date="2020-04-06T14:52:00Z"/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ins w:id="361" w:author="Paul Kang 康博銓 (宇康醫電)" w:date="2020-04-06T14:54:00Z">
              <w:r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t>當用戶行為讓機台無法完成量測時，機台</w:t>
              </w:r>
            </w:ins>
            <w:ins w:id="362" w:author="Paul Kang 康博銓 (宇康醫電)" w:date="2020-04-06T14:55:00Z">
              <w:r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b/>
                  <w:sz w:val="18"/>
                  <w:szCs w:val="18"/>
                  <w:shd w:val="clear" w:color="auto" w:fill="FFFFFF"/>
                </w:rPr>
                <w:t xml:space="preserve">post status </w:t>
              </w:r>
              <w:r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t>到</w:t>
              </w:r>
              <w:r>
                <w:rPr>
                  <w:rFonts w:ascii="Helvetica" w:hAnsi="Helvetica" w:cs="Helvetica" w:hint="eastAsia"/>
                  <w:b/>
                  <w:sz w:val="18"/>
                  <w:szCs w:val="18"/>
                  <w:shd w:val="clear" w:color="auto" w:fill="FFFFFF"/>
                </w:rPr>
                <w:t xml:space="preserve"> </w:t>
              </w:r>
              <w:r>
                <w:rPr>
                  <w:rFonts w:ascii="Helvetica" w:hAnsi="Helvetica" w:cs="Helvetica"/>
                  <w:b/>
                  <w:sz w:val="18"/>
                  <w:szCs w:val="18"/>
                  <w:shd w:val="clear" w:color="auto" w:fill="FFFFFF"/>
                </w:rPr>
                <w:t>cloud</w:t>
              </w:r>
            </w:ins>
            <w:bookmarkStart w:id="363" w:name="_GoBack"/>
            <w:bookmarkEnd w:id="363"/>
          </w:p>
          <w:p w:rsidR="000E0712" w:rsidRDefault="000E0712" w:rsidP="00210B04">
            <w:pPr>
              <w:rPr>
                <w:ins w:id="364" w:author="Paul Kang 康博銓 (宇康醫電)" w:date="2020-04-06T14:52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ins w:id="365" w:author="Paul Kang 康博銓 (宇康醫電)" w:date="2020-04-06T14:52:00Z">
              <w:r>
                <w:rPr>
                  <w:rFonts w:ascii="Helvetica" w:hAnsi="Helvetica" w:cs="Helvetica" w:hint="eastAsia"/>
                  <w:sz w:val="18"/>
                  <w:szCs w:val="18"/>
                  <w:shd w:val="clear" w:color="auto" w:fill="FFFFFF"/>
                </w:rPr>
                <w:t xml:space="preserve">  </w:t>
              </w:r>
            </w:ins>
          </w:p>
          <w:p w:rsidR="000E0712" w:rsidRPr="00421FB6" w:rsidRDefault="000E0712" w:rsidP="00210B04">
            <w:pPr>
              <w:rPr>
                <w:ins w:id="366" w:author="Paul Kang 康博銓 (宇康醫電)" w:date="2020-04-06T14:5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367" w:author="Paul Kang 康博銓 (宇康醫電)" w:date="2020-04-06T14:52:00Z"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POST</w:t>
              </w:r>
            </w:ins>
          </w:p>
          <w:p w:rsidR="000E0712" w:rsidRPr="00421FB6" w:rsidRDefault="000E0712" w:rsidP="00210B04">
            <w:pPr>
              <w:rPr>
                <w:ins w:id="368" w:author="Paul Kang 康博銓 (宇康醫電)" w:date="2020-04-06T14:5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369" w:author="Paul Kang 康博銓 (宇康醫電)" w:date="2020-04-06T14:52:00Z"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{</w:t>
              </w:r>
            </w:ins>
          </w:p>
          <w:p w:rsidR="000E0712" w:rsidRPr="00421FB6" w:rsidRDefault="000E0712" w:rsidP="00210B04">
            <w:pPr>
              <w:rPr>
                <w:ins w:id="370" w:author="Paul Kang 康博銓 (宇康醫電)" w:date="2020-04-06T14:5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371" w:author="Paul Kang 康博銓 (宇康醫電)" w:date="2020-04-06T14:52:00Z"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"Timestemp":  //</w:t>
              </w:r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發送此</w:t>
              </w:r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post</w:t>
              </w:r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訊息時間</w:t>
              </w:r>
            </w:ins>
          </w:p>
          <w:p w:rsidR="000E0712" w:rsidRPr="00421FB6" w:rsidRDefault="000E0712" w:rsidP="00210B04">
            <w:pPr>
              <w:rPr>
                <w:ins w:id="372" w:author="Paul Kang 康博銓 (宇康醫電)" w:date="2020-04-06T14:5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373" w:author="Paul Kang 康博銓 (宇康醫電)" w:date="2020-04-06T14:52:00Z"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 " status ": "</w:t>
              </w:r>
              <w:r>
                <w:rPr>
                  <w:rFonts w:ascii="Helvetica" w:hAnsi="Helvetica" w:cs="Helvetica"/>
                  <w:color w:val="FF0000"/>
                  <w:sz w:val="18"/>
                  <w:szCs w:val="18"/>
                  <w:shd w:val="clear" w:color="auto" w:fill="FFFFFF"/>
                </w:rPr>
                <w:t xml:space="preserve"> cancel</w:t>
              </w:r>
              <w:r w:rsidRPr="00421FB6" w:rsidDel="00DD704A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 </w:t>
              </w:r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 xml:space="preserve">"  </w:t>
              </w:r>
            </w:ins>
          </w:p>
          <w:p w:rsidR="000E0712" w:rsidRPr="00421FB6" w:rsidRDefault="000E0712" w:rsidP="00210B04">
            <w:pPr>
              <w:rPr>
                <w:ins w:id="374" w:author="Paul Kang 康博銓 (宇康醫電)" w:date="2020-04-06T14:52:00Z"/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ins w:id="375" w:author="Paul Kang 康博銓 (宇康醫電)" w:date="2020-04-06T14:52:00Z">
              <w:r w:rsidRPr="00421FB6">
                <w:rPr>
                  <w:rFonts w:ascii="Helvetica" w:hAnsi="Helvetica" w:cs="Helvetica" w:hint="eastAsia"/>
                  <w:color w:val="002060"/>
                  <w:sz w:val="18"/>
                  <w:szCs w:val="18"/>
                  <w:shd w:val="clear" w:color="auto" w:fill="FFFFFF"/>
                </w:rPr>
                <w:t>}</w:t>
              </w:r>
            </w:ins>
          </w:p>
          <w:p w:rsidR="000E0712" w:rsidRPr="00572EFF" w:rsidRDefault="000E0712" w:rsidP="00210B04">
            <w:pPr>
              <w:rPr>
                <w:ins w:id="376" w:author="Paul Kang 康博銓 (宇康醫電)" w:date="2020-04-06T14:52:00Z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1" w:type="dxa"/>
          </w:tcPr>
          <w:p w:rsidR="000E0712" w:rsidRPr="00421FB6" w:rsidRDefault="000E0712" w:rsidP="00210B04">
            <w:pPr>
              <w:rPr>
                <w:ins w:id="377" w:author="Paul Kang 康博銓 (宇康醫電)" w:date="2020-04-06T14:52:00Z"/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</w:tbl>
    <w:p w:rsidR="000E0712" w:rsidRDefault="000E0712">
      <w:pPr>
        <w:rPr>
          <w:rFonts w:hint="eastAsia"/>
        </w:rPr>
      </w:pPr>
    </w:p>
    <w:sectPr w:rsidR="000E0712" w:rsidSect="005C4D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609" w:rsidRDefault="00286609" w:rsidP="00D5458D">
      <w:r>
        <w:separator/>
      </w:r>
    </w:p>
  </w:endnote>
  <w:endnote w:type="continuationSeparator" w:id="0">
    <w:p w:rsidR="00286609" w:rsidRDefault="00286609" w:rsidP="00D5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609" w:rsidRDefault="00286609" w:rsidP="00D5458D">
      <w:r>
        <w:separator/>
      </w:r>
    </w:p>
  </w:footnote>
  <w:footnote w:type="continuationSeparator" w:id="0">
    <w:p w:rsidR="00286609" w:rsidRDefault="00286609" w:rsidP="00D5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6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C72531"/>
    <w:multiLevelType w:val="hybridMultilevel"/>
    <w:tmpl w:val="1BF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92434"/>
    <w:multiLevelType w:val="hybridMultilevel"/>
    <w:tmpl w:val="C28ABDBA"/>
    <w:lvl w:ilvl="0" w:tplc="1D606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l Kang 康博銓 (宇康醫電)">
    <w15:presenceInfo w15:providerId="AD" w15:userId="S-1-5-21-669332786-2716586810-2093476240-1856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353F"/>
    <w:rsid w:val="00025A3F"/>
    <w:rsid w:val="00077EC3"/>
    <w:rsid w:val="000B18EE"/>
    <w:rsid w:val="000E0712"/>
    <w:rsid w:val="000F160B"/>
    <w:rsid w:val="0014085F"/>
    <w:rsid w:val="001477E8"/>
    <w:rsid w:val="00152918"/>
    <w:rsid w:val="00160EDB"/>
    <w:rsid w:val="0018118C"/>
    <w:rsid w:val="001A04B6"/>
    <w:rsid w:val="001B70E8"/>
    <w:rsid w:val="00245B78"/>
    <w:rsid w:val="00260C2F"/>
    <w:rsid w:val="002853F5"/>
    <w:rsid w:val="002860C5"/>
    <w:rsid w:val="00286609"/>
    <w:rsid w:val="002B0EA4"/>
    <w:rsid w:val="002B4CF7"/>
    <w:rsid w:val="002C4489"/>
    <w:rsid w:val="002E6A57"/>
    <w:rsid w:val="003030D2"/>
    <w:rsid w:val="003673E9"/>
    <w:rsid w:val="003963B0"/>
    <w:rsid w:val="003A52A6"/>
    <w:rsid w:val="003C4E92"/>
    <w:rsid w:val="003D149F"/>
    <w:rsid w:val="00421FB6"/>
    <w:rsid w:val="004458FD"/>
    <w:rsid w:val="004834C0"/>
    <w:rsid w:val="00572EFF"/>
    <w:rsid w:val="005862B3"/>
    <w:rsid w:val="005A3CA9"/>
    <w:rsid w:val="005C4DC9"/>
    <w:rsid w:val="0068458A"/>
    <w:rsid w:val="006F0242"/>
    <w:rsid w:val="00703FCA"/>
    <w:rsid w:val="007416E7"/>
    <w:rsid w:val="00744CEA"/>
    <w:rsid w:val="007912F6"/>
    <w:rsid w:val="007943A2"/>
    <w:rsid w:val="007B2659"/>
    <w:rsid w:val="007D2C7A"/>
    <w:rsid w:val="007D4F74"/>
    <w:rsid w:val="007F4554"/>
    <w:rsid w:val="0081628B"/>
    <w:rsid w:val="008B0697"/>
    <w:rsid w:val="008D210C"/>
    <w:rsid w:val="0094430E"/>
    <w:rsid w:val="00987B84"/>
    <w:rsid w:val="00990F49"/>
    <w:rsid w:val="009E4EDC"/>
    <w:rsid w:val="009F384C"/>
    <w:rsid w:val="00A86337"/>
    <w:rsid w:val="00AA77C6"/>
    <w:rsid w:val="00AB6A34"/>
    <w:rsid w:val="00AE2791"/>
    <w:rsid w:val="00AF5D06"/>
    <w:rsid w:val="00B033D5"/>
    <w:rsid w:val="00B04BA8"/>
    <w:rsid w:val="00B20DCD"/>
    <w:rsid w:val="00B36C5D"/>
    <w:rsid w:val="00B52001"/>
    <w:rsid w:val="00B80F55"/>
    <w:rsid w:val="00B8193F"/>
    <w:rsid w:val="00BE15DF"/>
    <w:rsid w:val="00BE2330"/>
    <w:rsid w:val="00BE353F"/>
    <w:rsid w:val="00C1398E"/>
    <w:rsid w:val="00C33FC6"/>
    <w:rsid w:val="00CB1EAB"/>
    <w:rsid w:val="00D02E5B"/>
    <w:rsid w:val="00D06BAD"/>
    <w:rsid w:val="00D12602"/>
    <w:rsid w:val="00D33521"/>
    <w:rsid w:val="00D33819"/>
    <w:rsid w:val="00D5458D"/>
    <w:rsid w:val="00D6246D"/>
    <w:rsid w:val="00DD704A"/>
    <w:rsid w:val="00E27269"/>
    <w:rsid w:val="00E27B8A"/>
    <w:rsid w:val="00E47077"/>
    <w:rsid w:val="00E54906"/>
    <w:rsid w:val="00EC21D2"/>
    <w:rsid w:val="00ED1823"/>
    <w:rsid w:val="00ED1E61"/>
    <w:rsid w:val="00EE65F1"/>
    <w:rsid w:val="00EE78FF"/>
    <w:rsid w:val="00FB2F08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6D65"/>
  <w15:docId w15:val="{D1461412-8B2A-4852-96AD-8E58F4B3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C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E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02E5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06BAD"/>
    <w:pPr>
      <w:ind w:left="720"/>
      <w:contextualSpacing/>
    </w:pPr>
  </w:style>
  <w:style w:type="character" w:customStyle="1" w:styleId="docs-title-input-label-inner">
    <w:name w:val="docs-title-input-label-inner"/>
    <w:basedOn w:val="a0"/>
    <w:rsid w:val="00D33819"/>
  </w:style>
  <w:style w:type="paragraph" w:styleId="a5">
    <w:name w:val="header"/>
    <w:basedOn w:val="a"/>
    <w:link w:val="a6"/>
    <w:uiPriority w:val="99"/>
    <w:unhideWhenUsed/>
    <w:rsid w:val="00D5458D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D5458D"/>
  </w:style>
  <w:style w:type="paragraph" w:styleId="a7">
    <w:name w:val="footer"/>
    <w:basedOn w:val="a"/>
    <w:link w:val="a8"/>
    <w:uiPriority w:val="99"/>
    <w:unhideWhenUsed/>
    <w:rsid w:val="00D5458D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D5458D"/>
  </w:style>
  <w:style w:type="character" w:styleId="a9">
    <w:name w:val="Hyperlink"/>
    <w:basedOn w:val="a0"/>
    <w:uiPriority w:val="99"/>
    <w:unhideWhenUsed/>
    <w:rsid w:val="003963B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963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963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984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151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53491162">
                  <w:marLeft w:val="0"/>
                  <w:marRight w:val="35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224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5E5E5"/>
                        <w:left w:val="none" w:sz="0" w:space="0" w:color="auto"/>
                        <w:bottom w:val="single" w:sz="24" w:space="0" w:color="EBEBEB"/>
                        <w:right w:val="none" w:sz="0" w:space="0" w:color="auto"/>
                      </w:divBdr>
                      <w:divsChild>
                        <w:div w:id="1004477954">
                          <w:marLeft w:val="14"/>
                          <w:marRight w:val="14"/>
                          <w:marTop w:val="82"/>
                          <w:marBottom w:val="82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988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6255">
                                  <w:marLeft w:val="14"/>
                                  <w:marRight w:val="1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6478">
                                      <w:marLeft w:val="-4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95649">
                          <w:marLeft w:val="109"/>
                          <w:marRight w:val="0"/>
                          <w:marTop w:val="82"/>
                          <w:marBottom w:val="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5511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8584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536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652956098">
                  <w:marLeft w:val="0"/>
                  <w:marRight w:val="35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7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5E5E5"/>
                        <w:left w:val="none" w:sz="0" w:space="0" w:color="auto"/>
                        <w:bottom w:val="single" w:sz="24" w:space="0" w:color="EBEBEB"/>
                        <w:right w:val="none" w:sz="0" w:space="0" w:color="auto"/>
                      </w:divBdr>
                      <w:divsChild>
                        <w:div w:id="1651977190">
                          <w:marLeft w:val="14"/>
                          <w:marRight w:val="14"/>
                          <w:marTop w:val="82"/>
                          <w:marBottom w:val="82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585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3389">
                                  <w:marLeft w:val="14"/>
                                  <w:marRight w:val="1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56014">
                                      <w:marLeft w:val="-4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62464">
                          <w:marLeft w:val="109"/>
                          <w:marRight w:val="0"/>
                          <w:marTop w:val="82"/>
                          <w:marBottom w:val="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4902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87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7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20121002</dc:creator>
  <cp:lastModifiedBy>Paul Kang 康博銓 (宇康醫電)</cp:lastModifiedBy>
  <cp:revision>31</cp:revision>
  <cp:lastPrinted>2020-03-19T08:12:00Z</cp:lastPrinted>
  <dcterms:created xsi:type="dcterms:W3CDTF">2020-03-18T12:35:00Z</dcterms:created>
  <dcterms:modified xsi:type="dcterms:W3CDTF">2020-04-06T06:55:00Z</dcterms:modified>
</cp:coreProperties>
</file>